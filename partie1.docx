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68113" w14:textId="3CF31159" w:rsidR="00A6294C" w:rsidRDefault="005D3D4E" w:rsidP="00F47466">
      <w:pPr>
        <w:pStyle w:val="Titre1"/>
      </w:pPr>
      <w:r>
        <w:t>Module de taux de change dans Odoo</w:t>
      </w:r>
    </w:p>
    <w:p w14:paraId="775281A7" w14:textId="2EA31C62" w:rsidR="0083035C" w:rsidRDefault="00A80F86" w:rsidP="000D2DFC">
      <w:pPr>
        <w:pStyle w:val="Titre2"/>
      </w:pPr>
      <w:bookmarkStart w:id="0" w:name="_Toc492895956"/>
      <w:r>
        <w:t>Objectifs</w:t>
      </w:r>
      <w:r w:rsidR="000D2DFC">
        <w:t xml:space="preserve"> du projet</w:t>
      </w:r>
      <w:bookmarkEnd w:id="0"/>
    </w:p>
    <w:p w14:paraId="3B1F58BC" w14:textId="12F5B839" w:rsidR="00F27799" w:rsidRDefault="00686D6F" w:rsidP="000E7D34">
      <w:pPr>
        <w:pStyle w:val="Para"/>
        <w:ind w:firstLine="0"/>
      </w:pPr>
      <w:r>
        <w:t>Dans cette partie, l’objectif du projet est d’extraire automatiquement les données sur le taux de change depuis le site</w:t>
      </w:r>
      <w:r>
        <w:rPr>
          <w:rStyle w:val="Appelnotedebasdep"/>
        </w:rPr>
        <w:footnoteReference w:id="1"/>
      </w:r>
      <w:r>
        <w:t xml:space="preserve"> de la Banque Centrale et de mettre à jour à partir de ces données celles dans Odoo.</w:t>
      </w:r>
    </w:p>
    <w:p w14:paraId="77A92DDB" w14:textId="4FBA00B9" w:rsidR="00EE5294" w:rsidRDefault="00EE5294" w:rsidP="000E7D34">
      <w:pPr>
        <w:pStyle w:val="Para"/>
        <w:ind w:firstLine="0"/>
      </w:pPr>
      <w:r>
        <w:t xml:space="preserve">Notons qu’une extension sous le nom de « currency_rate_update » fait déjà la même chose mais les sources de données disponibles sont : </w:t>
      </w:r>
    </w:p>
    <w:p w14:paraId="2DBA9046" w14:textId="5CEEA216" w:rsidR="00EE5294" w:rsidRDefault="00EE5294" w:rsidP="000E7D34">
      <w:pPr>
        <w:pStyle w:val="Para"/>
        <w:numPr>
          <w:ilvl w:val="0"/>
          <w:numId w:val="15"/>
        </w:numPr>
      </w:pPr>
      <w:r>
        <w:t>Yahoo finance</w:t>
      </w:r>
    </w:p>
    <w:p w14:paraId="49CCFAD0" w14:textId="02C2C0D2" w:rsidR="00EE5294" w:rsidRDefault="00EE5294" w:rsidP="000E7D34">
      <w:pPr>
        <w:pStyle w:val="Para"/>
        <w:numPr>
          <w:ilvl w:val="0"/>
          <w:numId w:val="15"/>
        </w:numPr>
      </w:pPr>
      <w:r>
        <w:t>Bank Of Canada</w:t>
      </w:r>
    </w:p>
    <w:p w14:paraId="046BF4AF" w14:textId="1F90C083" w:rsidR="00EE5294" w:rsidRDefault="00EE5294" w:rsidP="000E7D34">
      <w:pPr>
        <w:pStyle w:val="Para"/>
        <w:numPr>
          <w:ilvl w:val="0"/>
          <w:numId w:val="15"/>
        </w:numPr>
      </w:pPr>
      <w:r>
        <w:t>Bank Of Mexico</w:t>
      </w:r>
    </w:p>
    <w:p w14:paraId="0F362986" w14:textId="4BF33921" w:rsidR="00EE5294" w:rsidRPr="0077526C" w:rsidRDefault="00EE5294" w:rsidP="000E7D34">
      <w:pPr>
        <w:pStyle w:val="Para"/>
        <w:ind w:firstLine="0"/>
      </w:pPr>
      <w:r>
        <w:t>De ce fait, pour la mise à jour des données dans Odoo, il est préférable de personnaliser cette extension et d’ajouter une nouvelle source de données au lieu d’en créer une nouvelle.</w:t>
      </w:r>
    </w:p>
    <w:p w14:paraId="07D3A1BF" w14:textId="06F9870A" w:rsidR="001B24AC" w:rsidRDefault="007B33FB" w:rsidP="003E3BF3">
      <w:pPr>
        <w:pStyle w:val="Titre2"/>
      </w:pPr>
      <w:bookmarkStart w:id="2" w:name="_Toc492895957"/>
      <w:r>
        <w:rPr>
          <w:noProof/>
          <w:lang w:val="fr-FR"/>
        </w:rPr>
        <w:drawing>
          <wp:anchor distT="0" distB="0" distL="114300" distR="114300" simplePos="0" relativeHeight="251655680" behindDoc="0" locked="0" layoutInCell="1" allowOverlap="1" wp14:anchorId="526A647D" wp14:editId="134391D0">
            <wp:simplePos x="0" y="0"/>
            <wp:positionH relativeFrom="column">
              <wp:posOffset>-403225</wp:posOffset>
            </wp:positionH>
            <wp:positionV relativeFrom="paragraph">
              <wp:posOffset>728414</wp:posOffset>
            </wp:positionV>
            <wp:extent cx="6384925" cy="242189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ky2.gif"/>
                    <pic:cNvPicPr/>
                  </pic:nvPicPr>
                  <pic:blipFill>
                    <a:blip r:embed="rId8">
                      <a:extLst>
                        <a:ext uri="{28A0092B-C50C-407E-A947-70E740481C1C}">
                          <a14:useLocalDpi xmlns:a14="http://schemas.microsoft.com/office/drawing/2010/main" val="0"/>
                        </a:ext>
                      </a:extLst>
                    </a:blip>
                    <a:stretch>
                      <a:fillRect/>
                    </a:stretch>
                  </pic:blipFill>
                  <pic:spPr>
                    <a:xfrm>
                      <a:off x="0" y="0"/>
                      <a:ext cx="6384925" cy="2421890"/>
                    </a:xfrm>
                    <a:prstGeom prst="rect">
                      <a:avLst/>
                    </a:prstGeom>
                  </pic:spPr>
                </pic:pic>
              </a:graphicData>
            </a:graphic>
            <wp14:sizeRelH relativeFrom="margin">
              <wp14:pctWidth>0</wp14:pctWidth>
            </wp14:sizeRelH>
            <wp14:sizeRelV relativeFrom="margin">
              <wp14:pctHeight>0</wp14:pctHeight>
            </wp14:sizeRelV>
          </wp:anchor>
        </w:drawing>
      </w:r>
      <w:r w:rsidR="003E3BF3">
        <w:rPr>
          <w:noProof/>
          <w:lang w:val="fr-FR"/>
        </w:rPr>
        <mc:AlternateContent>
          <mc:Choice Requires="wps">
            <w:drawing>
              <wp:anchor distT="0" distB="0" distL="114300" distR="114300" simplePos="0" relativeHeight="251672064" behindDoc="0" locked="0" layoutInCell="1" allowOverlap="1" wp14:anchorId="53414D26" wp14:editId="697584D0">
                <wp:simplePos x="0" y="0"/>
                <wp:positionH relativeFrom="column">
                  <wp:posOffset>-403225</wp:posOffset>
                </wp:positionH>
                <wp:positionV relativeFrom="paragraph">
                  <wp:posOffset>3240405</wp:posOffset>
                </wp:positionV>
                <wp:extent cx="638492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6384925" cy="635"/>
                        </a:xfrm>
                        <a:prstGeom prst="rect">
                          <a:avLst/>
                        </a:prstGeom>
                        <a:solidFill>
                          <a:prstClr val="white"/>
                        </a:solidFill>
                        <a:ln>
                          <a:noFill/>
                        </a:ln>
                      </wps:spPr>
                      <wps:txbx>
                        <w:txbxContent>
                          <w:p w14:paraId="32506FD3" w14:textId="7549FC41" w:rsidR="003E3BF3" w:rsidRPr="00EF7EEE" w:rsidRDefault="003E3BF3" w:rsidP="003E3BF3">
                            <w:pPr>
                              <w:pStyle w:val="Lgende"/>
                              <w:jc w:val="right"/>
                              <w:rPr>
                                <w:b/>
                                <w:noProof/>
                                <w:sz w:val="32"/>
                              </w:rPr>
                            </w:pPr>
                            <w:r>
                              <w:t xml:space="preserve">Figure </w:t>
                            </w:r>
                            <w:r>
                              <w:fldChar w:fldCharType="begin"/>
                            </w:r>
                            <w:r>
                              <w:instrText xml:space="preserve"> SEQ Figure \* ARABIC </w:instrText>
                            </w:r>
                            <w:r>
                              <w:fldChar w:fldCharType="separate"/>
                            </w:r>
                            <w:r w:rsidR="0062425D">
                              <w:rPr>
                                <w:noProof/>
                              </w:rPr>
                              <w:t>1</w:t>
                            </w:r>
                            <w:r>
                              <w:fldChar w:fldCharType="end"/>
                            </w:r>
                            <w:r>
                              <w:t>: Diagramme de Gantt module de taux de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414D26" id="_x0000_t202" coordsize="21600,21600" o:spt="202" path="m,l,21600r21600,l21600,xe">
                <v:stroke joinstyle="miter"/>
                <v:path gradientshapeok="t" o:connecttype="rect"/>
              </v:shapetype>
              <v:shape id="Zone de texte 1" o:spid="_x0000_s1026" type="#_x0000_t202" style="position:absolute;left:0;text-align:left;margin-left:-31.75pt;margin-top:255.15pt;width:502.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" stroked="f">
                <v:textbox style="mso-fit-shape-to-text:t" inset="0,0,0,0">
                  <w:txbxContent>
                    <w:p w14:paraId="32506FD3" w14:textId="7549FC41" w:rsidR="003E3BF3" w:rsidRPr="00EF7EEE" w:rsidRDefault="003E3BF3" w:rsidP="003E3BF3">
                      <w:pPr>
                        <w:pStyle w:val="Lgende"/>
                        <w:jc w:val="right"/>
                        <w:rPr>
                          <w:b/>
                          <w:noProof/>
                          <w:sz w:val="32"/>
                        </w:rPr>
                      </w:pPr>
                      <w:r>
                        <w:t xml:space="preserve">Figure </w:t>
                      </w:r>
                      <w:r>
                        <w:fldChar w:fldCharType="begin"/>
                      </w:r>
                      <w:r>
                        <w:instrText xml:space="preserve"> SEQ Figure \* ARABIC </w:instrText>
                      </w:r>
                      <w:r>
                        <w:fldChar w:fldCharType="separate"/>
                      </w:r>
                      <w:r w:rsidR="0062425D">
                        <w:rPr>
                          <w:noProof/>
                        </w:rPr>
                        <w:t>1</w:t>
                      </w:r>
                      <w:r>
                        <w:fldChar w:fldCharType="end"/>
                      </w:r>
                      <w:r>
                        <w:t>: Diagramme de Gantt module de taux de change</w:t>
                      </w:r>
                    </w:p>
                  </w:txbxContent>
                </v:textbox>
                <w10:wrap type="topAndBottom"/>
              </v:shape>
            </w:pict>
          </mc:Fallback>
        </mc:AlternateContent>
      </w:r>
      <w:r w:rsidR="00871B08">
        <w:t>Planning de réalisation</w:t>
      </w:r>
      <w:bookmarkEnd w:id="2"/>
    </w:p>
    <w:p w14:paraId="2DBE4321" w14:textId="7FC60248" w:rsidR="007B33FB" w:rsidRPr="007B33FB" w:rsidRDefault="007B33FB" w:rsidP="007B33FB">
      <w:pPr>
        <w:pStyle w:val="Para"/>
      </w:pPr>
      <w:r>
        <w:lastRenderedPageBreak/>
        <w:t>M</w:t>
      </w:r>
      <w:ins w:id="3" w:author="toavina Ralambosoa" w:date="2017-10-24T23:37:00Z">
        <w:r>
          <w:t>on stage</w:t>
        </w:r>
      </w:ins>
      <w:ins w:id="4" w:author="toavina Ralambosoa" w:date="2017-10-24T23:38:00Z">
        <w:r>
          <w:t xml:space="preserve"> pour le compte des 2 entreprises </w:t>
        </w:r>
      </w:ins>
      <w:ins w:id="5" w:author="toavina Ralambosoa" w:date="2017-10-24T23:39:00Z">
        <w:r>
          <w:t xml:space="preserve">s’est déroulé entre le 07 juin 2017 et le  </w:t>
        </w:r>
      </w:ins>
    </w:p>
    <w:p w14:paraId="5522066C" w14:textId="33DD2829" w:rsidR="00871B08" w:rsidRDefault="00871B08" w:rsidP="00871B08">
      <w:pPr>
        <w:pStyle w:val="Titre2"/>
      </w:pPr>
      <w:bookmarkStart w:id="6" w:name="_Toc492895959"/>
      <w:r>
        <w:t>Technologies utilisées</w:t>
      </w:r>
      <w:bookmarkEnd w:id="6"/>
    </w:p>
    <w:p w14:paraId="6AA1E2BF" w14:textId="77777777" w:rsidR="001A4C7F" w:rsidRDefault="001A4C7F" w:rsidP="001A4C7F">
      <w:pPr>
        <w:pStyle w:val="Titre3"/>
      </w:pPr>
      <w:r>
        <w:t>Le choix d’ERP : Odoo 9.0</w:t>
      </w:r>
    </w:p>
    <w:p w14:paraId="5F84AEDF" w14:textId="0A64AA64" w:rsidR="001A4C7F" w:rsidRDefault="001A4C7F" w:rsidP="001A4C7F">
      <w:pPr>
        <w:pStyle w:val="Para"/>
      </w:pPr>
      <w:r>
        <w:t xml:space="preserve">Sur le choix de progiciel au sein de la société, on a opté pour Odoo version 9.0. En effet, </w:t>
      </w:r>
      <w:r w:rsidR="00301458">
        <w:t>il</w:t>
      </w:r>
      <w:r>
        <w:t xml:space="preserve"> est le leader des progiciels « open Source », son système à évolution rapide décrit sa force avec une communauté de développeurs large permettant d’avoir plus de 8000 modules disponibles et 500 partenaires certifiés</w:t>
      </w:r>
      <w:r>
        <w:rPr>
          <w:rStyle w:val="Appelnotedebasdep"/>
        </w:rPr>
        <w:footnoteReference w:id="2"/>
      </w:r>
      <w:r>
        <w:t>. Avec un design très attractif et 100% Web, il permet une utilisation et une compréhension facile. Le fait d’être interopérable avec une multitude de services tiers (Les logiciels Microsoft, Google, …) avec une personnalisation presque illimitée renforcent son efficacité. Odoo est actuellement à sa 10</w:t>
      </w:r>
      <w:r w:rsidRPr="00DB3159">
        <w:rPr>
          <w:vertAlign w:val="superscript"/>
        </w:rPr>
        <w:t>ème</w:t>
      </w:r>
      <w:r>
        <w:t xml:space="preserve"> version mais comme c’est assez récent, son prédécesseur présente encore plus de module disponible qu’elle et il arrive à combler les majeures parties des besoins de la société. </w:t>
      </w:r>
    </w:p>
    <w:p w14:paraId="452422BE" w14:textId="77777777" w:rsidR="001A4C7F" w:rsidRDefault="001A4C7F" w:rsidP="001A4C7F">
      <w:pPr>
        <w:pStyle w:val="Titre3"/>
      </w:pPr>
      <w:r>
        <w:t>Docker</w:t>
      </w:r>
    </w:p>
    <w:p w14:paraId="1655ABF7" w14:textId="6ACE0BA1" w:rsidR="001A4C7F" w:rsidRDefault="001A4C7F" w:rsidP="001A4C7F">
      <w:pPr>
        <w:pStyle w:val="Para"/>
      </w:pPr>
      <w:r>
        <w:t>Docker est un outil qui permet d’empaqueter une application et toutes ses dépendances dans un conteneur isolé</w:t>
      </w:r>
      <w:r>
        <w:rPr>
          <w:rStyle w:val="Appelnotedebasdep"/>
        </w:rPr>
        <w:footnoteReference w:id="3"/>
      </w:r>
      <w:r>
        <w:t xml:space="preserve">. Au lieu d’installer directement Odoo sur l’ordinateur, on installe l’ensemble dans un conteneur (paquet) de Docker. Ceci permet une portabilité de l’application d’un serveur à une autre sans avoir à tout reconfigurer. Il permet aussi de bien définir la version des dépendances à utiliser sans toucher celui installé dans l’ordinateur.   </w:t>
      </w:r>
    </w:p>
    <w:p w14:paraId="2555C892" w14:textId="77777777" w:rsidR="001A4C7F" w:rsidRPr="006D53DE" w:rsidRDefault="001A4C7F" w:rsidP="001A4C7F">
      <w:pPr>
        <w:pStyle w:val="Titre3"/>
      </w:pPr>
      <w:r>
        <w:t>Langage de programmation Python</w:t>
      </w:r>
    </w:p>
    <w:p w14:paraId="66FC6247" w14:textId="77777777" w:rsidR="001A4C7F" w:rsidRDefault="001A4C7F" w:rsidP="001A4C7F">
      <w:pPr>
        <w:pStyle w:val="Para"/>
      </w:pPr>
      <w:r>
        <w:t>Au niveau de développement dans Odoo, ils ont adopté Python 2.7, ce langage est déjà stable par sa maturité et il occupe la 5</w:t>
      </w:r>
      <w:r w:rsidRPr="000B56B9">
        <w:rPr>
          <w:vertAlign w:val="superscript"/>
        </w:rPr>
        <w:t>ème</w:t>
      </w:r>
      <w:r>
        <w:t xml:space="preserve"> place (une place non négligeable) dans le classement de TIOBE de 2017. Il doit une partie de sa popularité par la clarté de ses lignes de code et l’installation simple rapide des librairies et modules avec « pip ».  </w:t>
      </w:r>
    </w:p>
    <w:p w14:paraId="68944F7F" w14:textId="77777777" w:rsidR="001A4C7F" w:rsidRDefault="001A4C7F" w:rsidP="001A4C7F">
      <w:pPr>
        <w:pStyle w:val="Titre3"/>
      </w:pPr>
      <w:r>
        <w:lastRenderedPageBreak/>
        <w:t>BeautifulSoup</w:t>
      </w:r>
    </w:p>
    <w:p w14:paraId="1CBABBDE" w14:textId="32C7060D" w:rsidR="001A4C7F" w:rsidRPr="009549C0" w:rsidRDefault="001A4C7F" w:rsidP="001A4C7F">
      <w:pPr>
        <w:pStyle w:val="Para"/>
      </w:pPr>
      <w:r>
        <w:t xml:space="preserve">Étant donné que le site de la Banque centrale de Madagascar (BCM) ne présente aucun API pour accéder à ses données, nous avons opté pour l’utilisation du « WebScraping » pour extraire les données. Par rapport aux autres librairies d’extraction de données (Sélénium et lxml.html), il est le plus adapté à notre besoin qu’est l’extraction automatique de données depuis la page d’accueil de la BCM (page HTML). </w:t>
      </w:r>
      <w:r w:rsidR="009002A0">
        <w:t xml:space="preserve">BeautifulSoup se base sur le système de hiérarchie des données pour faire des recherches et on peut faire une recherche à partir de mot clé (appropriée à des sites d’ancienne version). </w:t>
      </w:r>
    </w:p>
    <w:p w14:paraId="7DA10550" w14:textId="194F6B82" w:rsidR="001A4C7F" w:rsidRDefault="001A4C7F">
      <w:pPr>
        <w:spacing w:line="240" w:lineRule="auto"/>
        <w:jc w:val="left"/>
      </w:pPr>
      <w:r>
        <w:br w:type="page"/>
      </w:r>
    </w:p>
    <w:p w14:paraId="4D6C1096" w14:textId="4980718A" w:rsidR="00AE2384" w:rsidRDefault="00320CCB" w:rsidP="00AE2384">
      <w:pPr>
        <w:pStyle w:val="Titre1"/>
      </w:pPr>
      <w:bookmarkStart w:id="7" w:name="_Toc492895960"/>
      <w:r>
        <w:lastRenderedPageBreak/>
        <w:t>Réalisation de l’application</w:t>
      </w:r>
      <w:bookmarkEnd w:id="7"/>
    </w:p>
    <w:p w14:paraId="4B5CFDC6" w14:textId="1E9FE4F4" w:rsidR="00320CCB" w:rsidRDefault="00320CCB" w:rsidP="00320CCB">
      <w:pPr>
        <w:pStyle w:val="Titre2"/>
      </w:pPr>
      <w:bookmarkStart w:id="8" w:name="_Toc492895961"/>
      <w:r>
        <w:t>Analyse et conception</w:t>
      </w:r>
      <w:bookmarkEnd w:id="8"/>
    </w:p>
    <w:p w14:paraId="771F212E" w14:textId="2E5CD6E2" w:rsidR="00320CCB" w:rsidRDefault="00320CCB" w:rsidP="00320CCB">
      <w:pPr>
        <w:pStyle w:val="Titre3"/>
      </w:pPr>
      <w:bookmarkStart w:id="9" w:name="_Toc492895962"/>
      <w:r w:rsidRPr="00320CCB">
        <w:t>Analyse de l'existant</w:t>
      </w:r>
      <w:bookmarkEnd w:id="9"/>
    </w:p>
    <w:p w14:paraId="3AAC5AD1" w14:textId="001DC0B8" w:rsidR="001A4C7F" w:rsidRPr="001A4C7F" w:rsidRDefault="001A4C7F" w:rsidP="001A4C7F">
      <w:pPr>
        <w:pStyle w:val="Titre4"/>
      </w:pPr>
      <w:r>
        <w:t>Odoo « currency_rate_update »</w:t>
      </w:r>
    </w:p>
    <w:p w14:paraId="4D46AD31" w14:textId="63E0E567" w:rsidR="001A4C7F" w:rsidRDefault="001A4C7F" w:rsidP="001A4C7F">
      <w:pPr>
        <w:pStyle w:val="Para"/>
      </w:pPr>
      <w:r>
        <w:t>Parmi les modules</w:t>
      </w:r>
      <w:ins w:id="10" w:author="toavina Ralambosoa" w:date="2017-10-24T23:44:00Z">
        <w:r w:rsidR="0019038E">
          <w:t>/extensions</w:t>
        </w:r>
      </w:ins>
      <w:r>
        <w:t xml:space="preserve"> disponibles sur le Store d’Odoo, Il existe déjà un qui gère la mise à jour automatique des taux de change depuis diverses sources de données, son nom est « currency_rate_update ».  Sur ces différentes sources, on peut citer comme référence le « Yahoo finance </w:t>
      </w:r>
      <w:r>
        <w:rPr>
          <w:rStyle w:val="Appelnotedebasdep"/>
        </w:rPr>
        <w:footnoteReference w:id="4"/>
      </w:r>
      <w:r>
        <w:t>», l’un de ceux qui supporte la monnaie malgache. Mais par rapport aux variation du taux de change au sein de la banque centrale malgache</w:t>
      </w:r>
      <w:r>
        <w:rPr>
          <w:rStyle w:val="Appelnotedebasdep"/>
        </w:rPr>
        <w:footnoteReference w:id="5"/>
      </w:r>
      <w:r>
        <w:t>, les données ne sont pas très fiables et présentent des différences non négligeables.</w:t>
      </w:r>
    </w:p>
    <w:p w14:paraId="2B6F174E" w14:textId="77777777" w:rsidR="001A4C7F" w:rsidRDefault="001A4C7F" w:rsidP="001A4C7F">
      <w:pPr>
        <w:pStyle w:val="Para"/>
      </w:pPr>
      <w:r>
        <w:t xml:space="preserve">A titre d’exemple, voici le taux de change du 12 Septembre 2017 selon Yahoo Finance et la Banque Centrale Malgache : </w:t>
      </w:r>
    </w:p>
    <w:p w14:paraId="65059157" w14:textId="77777777" w:rsidR="00CB236D" w:rsidRDefault="00CB236D" w:rsidP="00CB236D">
      <w:pPr>
        <w:pStyle w:val="Para"/>
        <w:keepNext/>
      </w:pPr>
      <w:r>
        <w:rPr>
          <w:noProof/>
          <w:lang w:val="fr-FR"/>
        </w:rPr>
        <w:drawing>
          <wp:inline distT="0" distB="0" distL="0" distR="0" wp14:anchorId="6A4851F3" wp14:editId="2228FBFE">
            <wp:extent cx="5579745" cy="13462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ahoo.JPG"/>
                    <pic:cNvPicPr/>
                  </pic:nvPicPr>
                  <pic:blipFill>
                    <a:blip r:embed="rId9">
                      <a:extLst>
                        <a:ext uri="{28A0092B-C50C-407E-A947-70E740481C1C}">
                          <a14:useLocalDpi xmlns:a14="http://schemas.microsoft.com/office/drawing/2010/main" val="0"/>
                        </a:ext>
                      </a:extLst>
                    </a:blip>
                    <a:stretch>
                      <a:fillRect/>
                    </a:stretch>
                  </pic:blipFill>
                  <pic:spPr>
                    <a:xfrm>
                      <a:off x="0" y="0"/>
                      <a:ext cx="5579745" cy="1346200"/>
                    </a:xfrm>
                    <a:prstGeom prst="rect">
                      <a:avLst/>
                    </a:prstGeom>
                  </pic:spPr>
                </pic:pic>
              </a:graphicData>
            </a:graphic>
          </wp:inline>
        </w:drawing>
      </w:r>
    </w:p>
    <w:p w14:paraId="5FDDD164" w14:textId="695EB11D" w:rsidR="001A4C7F" w:rsidRDefault="00CB236D" w:rsidP="00CB236D">
      <w:pPr>
        <w:pStyle w:val="Lgende"/>
        <w:jc w:val="right"/>
      </w:pPr>
      <w:r>
        <w:t xml:space="preserve">Figure </w:t>
      </w:r>
      <w:r>
        <w:fldChar w:fldCharType="begin"/>
      </w:r>
      <w:r>
        <w:instrText xml:space="preserve"> SEQ Figure \* ARABIC </w:instrText>
      </w:r>
      <w:r>
        <w:fldChar w:fldCharType="separate"/>
      </w:r>
      <w:r w:rsidR="0062425D">
        <w:rPr>
          <w:noProof/>
        </w:rPr>
        <w:t>2</w:t>
      </w:r>
      <w:r>
        <w:fldChar w:fldCharType="end"/>
      </w:r>
      <w:r>
        <w:t xml:space="preserve"> : </w:t>
      </w:r>
      <w:r w:rsidRPr="00AC6371">
        <w:t>Yahoo Finance –Taux de change du 12 Septembre 2017</w:t>
      </w:r>
    </w:p>
    <w:p w14:paraId="12358313" w14:textId="77777777" w:rsidR="001A4C7F" w:rsidRDefault="001A4C7F" w:rsidP="001A4C7F">
      <w:pPr>
        <w:pStyle w:val="Para"/>
        <w:jc w:val="right"/>
      </w:pPr>
    </w:p>
    <w:p w14:paraId="1600FAE6" w14:textId="77777777" w:rsidR="00CB236D" w:rsidRDefault="00CB236D" w:rsidP="00CB236D">
      <w:pPr>
        <w:pStyle w:val="Para"/>
        <w:keepNext/>
        <w:jc w:val="right"/>
      </w:pPr>
      <w:r>
        <w:rPr>
          <w:noProof/>
          <w:lang w:val="fr-FR"/>
        </w:rPr>
        <w:drawing>
          <wp:inline distT="0" distB="0" distL="0" distR="0" wp14:anchorId="3294DA91" wp14:editId="5AF24231">
            <wp:extent cx="2647950" cy="1085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m change.JPG"/>
                    <pic:cNvPicPr/>
                  </pic:nvPicPr>
                  <pic:blipFill>
                    <a:blip r:embed="rId10">
                      <a:extLst>
                        <a:ext uri="{28A0092B-C50C-407E-A947-70E740481C1C}">
                          <a14:useLocalDpi xmlns:a14="http://schemas.microsoft.com/office/drawing/2010/main" val="0"/>
                        </a:ext>
                      </a:extLst>
                    </a:blip>
                    <a:stretch>
                      <a:fillRect/>
                    </a:stretch>
                  </pic:blipFill>
                  <pic:spPr>
                    <a:xfrm>
                      <a:off x="0" y="0"/>
                      <a:ext cx="2647950" cy="1085850"/>
                    </a:xfrm>
                    <a:prstGeom prst="rect">
                      <a:avLst/>
                    </a:prstGeom>
                  </pic:spPr>
                </pic:pic>
              </a:graphicData>
            </a:graphic>
          </wp:inline>
        </w:drawing>
      </w:r>
    </w:p>
    <w:p w14:paraId="29F227F3" w14:textId="3EBC51F3" w:rsidR="001A4C7F" w:rsidRDefault="00CB236D" w:rsidP="00CB236D">
      <w:pPr>
        <w:pStyle w:val="Lgende"/>
        <w:jc w:val="right"/>
      </w:pPr>
      <w:r>
        <w:t xml:space="preserve">Figure </w:t>
      </w:r>
      <w:r>
        <w:fldChar w:fldCharType="begin"/>
      </w:r>
      <w:r>
        <w:instrText xml:space="preserve"> SEQ Figure \* ARABIC </w:instrText>
      </w:r>
      <w:r>
        <w:fldChar w:fldCharType="separate"/>
      </w:r>
      <w:r w:rsidR="0062425D">
        <w:rPr>
          <w:noProof/>
        </w:rPr>
        <w:t>3</w:t>
      </w:r>
      <w:r>
        <w:fldChar w:fldCharType="end"/>
      </w:r>
      <w:r>
        <w:t xml:space="preserve"> : Banque Centrale Malgache - Taux de Change du 12 Septembre 2017</w:t>
      </w:r>
    </w:p>
    <w:p w14:paraId="1A372C5E" w14:textId="77777777" w:rsidR="001A4C7F" w:rsidRPr="00FF538F" w:rsidRDefault="001A4C7F" w:rsidP="001A4C7F">
      <w:pPr>
        <w:pStyle w:val="Titre4"/>
      </w:pPr>
      <w:r>
        <w:lastRenderedPageBreak/>
        <w:t>La Banque Centrale Malgache</w:t>
      </w:r>
    </w:p>
    <w:p w14:paraId="1C719AA7" w14:textId="22ACE35F" w:rsidR="001A4C7F" w:rsidRPr="001A4C7F" w:rsidRDefault="001A4C7F" w:rsidP="00AE05D5">
      <w:pPr>
        <w:pStyle w:val="Para"/>
      </w:pPr>
      <w:r>
        <w:t>Le site de la Banque Centrale Malgache est actuellement la référence en terme de taux de change à Madagascar. Malheureusement, il ne comporte aucun API jusqu’à maintenant pour l’accès aux données.</w:t>
      </w:r>
      <w:r w:rsidR="00CF0D22">
        <w:t xml:space="preserve"> De plus, la structure de leur site web ne suit pas la norme actuelle</w:t>
      </w:r>
      <w:r w:rsidR="00F866BA">
        <w:t xml:space="preserve"> mais repose encore sur l’ancienne version (système de tableau imbriqué)</w:t>
      </w:r>
      <w:r w:rsidR="00CF0D22">
        <w:t>, ce qui ne facilite pas la lecture automatique des données</w:t>
      </w:r>
      <w:ins w:id="11" w:author="toavina Ralambosoa" w:date="2017-10-24T23:45:00Z">
        <w:r w:rsidR="0019038E">
          <w:t xml:space="preserve"> (WebScraping)</w:t>
        </w:r>
      </w:ins>
      <w:r w:rsidR="00CF0D22">
        <w:t xml:space="preserve">.  </w:t>
      </w:r>
    </w:p>
    <w:p w14:paraId="30A01E8E" w14:textId="1ED80767" w:rsidR="00511560" w:rsidDel="008A4C43" w:rsidRDefault="00320CCB" w:rsidP="00320CCB">
      <w:pPr>
        <w:pStyle w:val="Titre3"/>
        <w:rPr>
          <w:del w:id="12" w:author="toavina Ralambosoa" w:date="2017-10-24T23:56:00Z"/>
        </w:rPr>
      </w:pPr>
      <w:bookmarkStart w:id="13" w:name="_Toc492895963"/>
      <w:del w:id="14" w:author="toavina Ralambosoa" w:date="2017-10-24T23:56:00Z">
        <w:r w:rsidRPr="00320CCB" w:rsidDel="008A4C43">
          <w:delText xml:space="preserve">Conception </w:delText>
        </w:r>
      </w:del>
      <w:del w:id="15" w:author="toavina Ralambosoa" w:date="2017-10-24T23:50:00Z">
        <w:r w:rsidRPr="00320CCB" w:rsidDel="0026011D">
          <w:delText>de l’application</w:delText>
        </w:r>
      </w:del>
      <w:bookmarkEnd w:id="13"/>
    </w:p>
    <w:p w14:paraId="7609E6E3" w14:textId="5F0C8C81" w:rsidR="001A4C7F" w:rsidRPr="005B06A6" w:rsidDel="0026011D" w:rsidRDefault="001A4C7F" w:rsidP="001A4C7F">
      <w:pPr>
        <w:pStyle w:val="Para"/>
        <w:rPr>
          <w:del w:id="16" w:author="toavina Ralambosoa" w:date="2017-10-24T23:50:00Z"/>
        </w:rPr>
      </w:pPr>
      <w:del w:id="17" w:author="toavina Ralambosoa" w:date="2017-10-24T23:50:00Z">
        <w:r w:rsidDel="0026011D">
          <w:delText xml:space="preserve">La phase de conception est l’ensemble des études sur les spécifications et les objectifs à atteindre sur un projet. Après la phase de conception, on doit avoir un aperçu de l’objectif à atteindre qui répond à la demande du client.  </w:delText>
        </w:r>
      </w:del>
    </w:p>
    <w:p w14:paraId="74EB9BF5" w14:textId="5B9B43BB" w:rsidR="001A4C7F" w:rsidDel="0026011D" w:rsidRDefault="001A4C7F" w:rsidP="001A4C7F">
      <w:pPr>
        <w:pStyle w:val="Para"/>
        <w:rPr>
          <w:del w:id="18" w:author="toavina Ralambosoa" w:date="2017-10-24T23:50:00Z"/>
        </w:rPr>
      </w:pPr>
      <w:del w:id="19" w:author="toavina Ralambosoa" w:date="2017-10-24T23:50:00Z">
        <w:r w:rsidDel="0026011D">
          <w:delText xml:space="preserve">Dans le cadre du développement d’un projet informatique, la phase de conception est indispensable pour un bon déroulement des travaux pour bien définir les différentes étapes et objectifs visés, on peut ainsi avoir des buts précis au lieu d’avancer vers des objectifs vagues et imprécis. </w:delText>
        </w:r>
      </w:del>
    </w:p>
    <w:p w14:paraId="034C00F1" w14:textId="14BD0EBF" w:rsidR="0026011D" w:rsidRDefault="001A4C7F">
      <w:pPr>
        <w:spacing w:line="240" w:lineRule="auto"/>
        <w:jc w:val="left"/>
        <w:rPr>
          <w:b/>
          <w:sz w:val="32"/>
        </w:rPr>
      </w:pPr>
      <w:del w:id="20" w:author="toavina Ralambosoa" w:date="2017-10-24T23:50:00Z">
        <w:r w:rsidDel="0026011D">
          <w:delText>[à completer]</w:delText>
        </w:r>
      </w:del>
      <w:del w:id="21" w:author="toavina Ralambosoa" w:date="2017-10-24T23:56:00Z">
        <w:r w:rsidR="0093451E" w:rsidDel="008A4C43">
          <w:br w:type="page"/>
        </w:r>
      </w:del>
    </w:p>
    <w:p w14:paraId="72201DBE" w14:textId="33EB77B3" w:rsidR="00871B08" w:rsidRDefault="00A5643A" w:rsidP="00A5643A">
      <w:pPr>
        <w:pStyle w:val="Titre2"/>
        <w:rPr>
          <w:ins w:id="22" w:author="toavina Ralambosoa" w:date="2017-10-24T23:56:00Z"/>
        </w:rPr>
      </w:pPr>
      <w:bookmarkStart w:id="23" w:name="_Toc492895964"/>
      <w:r w:rsidRPr="00A5643A">
        <w:t>Développement par fonctionnalité</w:t>
      </w:r>
      <w:r>
        <w:t xml:space="preserve"> ou module</w:t>
      </w:r>
      <w:bookmarkEnd w:id="23"/>
    </w:p>
    <w:p w14:paraId="3E6DF1BF" w14:textId="00F75D06" w:rsidR="008A4C43" w:rsidRDefault="008A4C43">
      <w:pPr>
        <w:pStyle w:val="Titre3"/>
        <w:rPr>
          <w:ins w:id="24" w:author="toavina Ralambosoa" w:date="2017-10-24T23:58:00Z"/>
        </w:rPr>
        <w:pPrChange w:id="25" w:author="toavina Ralambosoa" w:date="2017-10-24T23:56:00Z">
          <w:pPr>
            <w:pStyle w:val="Titre4"/>
          </w:pPr>
        </w:pPrChange>
      </w:pPr>
      <w:ins w:id="26" w:author="toavina Ralambosoa" w:date="2017-10-24T23:56:00Z">
        <w:r>
          <w:t>Réalisation d’un module externe de récupération de données</w:t>
        </w:r>
      </w:ins>
    </w:p>
    <w:p w14:paraId="1A8558A0" w14:textId="2D56B942" w:rsidR="008A4C43" w:rsidRDefault="0062425D">
      <w:pPr>
        <w:pStyle w:val="Para"/>
        <w:ind w:firstLine="0"/>
        <w:rPr>
          <w:ins w:id="27" w:author="toavina Ralambosoa" w:date="2017-10-25T00:46:00Z"/>
        </w:rPr>
        <w:pPrChange w:id="28" w:author="toavina Ralambosoa" w:date="2017-10-24T23:58:00Z">
          <w:pPr>
            <w:pStyle w:val="Titre4"/>
          </w:pPr>
        </w:pPrChange>
      </w:pPr>
      <w:ins w:id="29" w:author="toavina Ralambosoa" w:date="2017-10-25T00:49:00Z">
        <w:r>
          <w:rPr>
            <w:noProof/>
            <w:lang w:val="fr-FR"/>
          </w:rPr>
          <mc:AlternateContent>
            <mc:Choice Requires="wps">
              <w:drawing>
                <wp:anchor distT="0" distB="0" distL="114300" distR="114300" simplePos="0" relativeHeight="251675648" behindDoc="0" locked="0" layoutInCell="1" allowOverlap="1" wp14:anchorId="1F087AA4" wp14:editId="616EF8EF">
                  <wp:simplePos x="0" y="0"/>
                  <wp:positionH relativeFrom="column">
                    <wp:posOffset>1163650</wp:posOffset>
                  </wp:positionH>
                  <wp:positionV relativeFrom="paragraph">
                    <wp:posOffset>4222750</wp:posOffset>
                  </wp:positionV>
                  <wp:extent cx="3253740" cy="635"/>
                  <wp:effectExtent l="0" t="0" r="3810" b="3810"/>
                  <wp:wrapTopAndBottom/>
                  <wp:docPr id="3" name="Zone de texte 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wps:spPr>
                        <wps:txbx>
                          <w:txbxContent>
                            <w:p w14:paraId="3A6A41CC" w14:textId="5B6AB646" w:rsidR="0062425D" w:rsidRPr="00FB3DDA" w:rsidRDefault="0062425D">
                              <w:pPr>
                                <w:pStyle w:val="Lgende"/>
                                <w:rPr>
                                  <w:noProof/>
                                </w:rPr>
                                <w:pPrChange w:id="30" w:author="toavina Ralambosoa" w:date="2017-10-25T00:49:00Z">
                                  <w:pPr>
                                    <w:pStyle w:val="Para"/>
                                  </w:pPr>
                                </w:pPrChange>
                              </w:pPr>
                              <w:ins w:id="31" w:author="toavina Ralambosoa" w:date="2017-10-25T00:49:00Z">
                                <w:r>
                                  <w:t xml:space="preserve">Figure </w:t>
                                </w:r>
                                <w:r>
                                  <w:fldChar w:fldCharType="begin"/>
                                </w:r>
                                <w:r>
                                  <w:instrText xml:space="preserve"> SEQ Figure \* ARABIC </w:instrText>
                                </w:r>
                              </w:ins>
                              <w:r>
                                <w:fldChar w:fldCharType="separate"/>
                              </w:r>
                              <w:ins w:id="32" w:author="toavina Ralambosoa" w:date="2017-10-25T00:49:00Z">
                                <w:r>
                                  <w:rPr>
                                    <w:noProof/>
                                  </w:rPr>
                                  <w:t>4</w:t>
                                </w:r>
                                <w:r>
                                  <w:fldChar w:fldCharType="end"/>
                                </w:r>
                                <w:r>
                                  <w:t xml:space="preserve"> : liste des taux de change de la BCM</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087AA4" id="Zone de texte 3" o:spid="_x0000_s1027" type="#_x0000_t202" style="position:absolute;left:0;text-align:left;margin-left:91.65pt;margin-top:332.5pt;width:256.2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" stroked="f">
                  <v:textbox style="mso-fit-shape-to-text:t" inset="0,0,0,0">
                    <w:txbxContent>
                      <w:p w14:paraId="3A6A41CC" w14:textId="5B6AB646" w:rsidR="0062425D" w:rsidRPr="00FB3DDA" w:rsidRDefault="0062425D">
                        <w:pPr>
                          <w:pStyle w:val="Lgende"/>
                          <w:rPr>
                            <w:noProof/>
                          </w:rPr>
                          <w:pPrChange w:id="33" w:author="toavina Ralambosoa" w:date="2017-10-25T00:49:00Z">
                            <w:pPr>
                              <w:pStyle w:val="Para"/>
                            </w:pPr>
                          </w:pPrChange>
                        </w:pPr>
                        <w:ins w:id="34" w:author="toavina Ralambosoa" w:date="2017-10-25T00:49:00Z">
                          <w:r>
                            <w:t xml:space="preserve">Figure </w:t>
                          </w:r>
                          <w:r>
                            <w:fldChar w:fldCharType="begin"/>
                          </w:r>
                          <w:r>
                            <w:instrText xml:space="preserve"> SEQ Figure \* ARABIC </w:instrText>
                          </w:r>
                        </w:ins>
                        <w:r>
                          <w:fldChar w:fldCharType="separate"/>
                        </w:r>
                        <w:ins w:id="35" w:author="toavina Ralambosoa" w:date="2017-10-25T00:49:00Z">
                          <w:r>
                            <w:rPr>
                              <w:noProof/>
                            </w:rPr>
                            <w:t>4</w:t>
                          </w:r>
                          <w:r>
                            <w:fldChar w:fldCharType="end"/>
                          </w:r>
                          <w:r>
                            <w:t xml:space="preserve"> : liste des taux de change de la BCM</w:t>
                          </w:r>
                        </w:ins>
                      </w:p>
                    </w:txbxContent>
                  </v:textbox>
                  <w10:wrap type="topAndBottom"/>
                </v:shape>
              </w:pict>
            </mc:Fallback>
          </mc:AlternateContent>
        </w:r>
      </w:ins>
      <w:ins w:id="36" w:author="toavina Ralambosoa" w:date="2017-10-25T00:48:00Z">
        <w:r>
          <w:rPr>
            <w:noProof/>
            <w:lang w:val="fr-FR"/>
          </w:rPr>
          <w:drawing>
            <wp:anchor distT="0" distB="0" distL="114300" distR="114300" simplePos="0" relativeHeight="251674112" behindDoc="0" locked="0" layoutInCell="1" allowOverlap="1" wp14:anchorId="77834A22" wp14:editId="4EE2A489">
              <wp:simplePos x="0" y="0"/>
              <wp:positionH relativeFrom="column">
                <wp:posOffset>1899640</wp:posOffset>
              </wp:positionH>
              <wp:positionV relativeFrom="paragraph">
                <wp:posOffset>1503177</wp:posOffset>
              </wp:positionV>
              <wp:extent cx="1771650" cy="26574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e TDC.JPG"/>
                      <pic:cNvPicPr/>
                    </pic:nvPicPr>
                    <pic:blipFill>
                      <a:blip r:embed="rId11">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anchor>
          </w:drawing>
        </w:r>
      </w:ins>
      <w:ins w:id="37" w:author="toavina Ralambosoa" w:date="2017-10-25T00:00:00Z">
        <w:r w:rsidR="008A4C43">
          <w:t>Pour ne</w:t>
        </w:r>
      </w:ins>
      <w:ins w:id="38" w:author="toavina Ralambosoa" w:date="2017-10-24T23:58:00Z">
        <w:r w:rsidR="008A4C43">
          <w:t xml:space="preserve"> pas s’</w:t>
        </w:r>
      </w:ins>
      <w:ins w:id="39" w:author="toavina Ralambosoa" w:date="2017-10-24T23:59:00Z">
        <w:r w:rsidR="008A4C43">
          <w:t>embêter</w:t>
        </w:r>
      </w:ins>
      <w:ins w:id="40" w:author="toavina Ralambosoa" w:date="2017-10-24T23:58:00Z">
        <w:r w:rsidR="008A4C43">
          <w:t xml:space="preserve"> avec </w:t>
        </w:r>
      </w:ins>
      <w:ins w:id="41" w:author="toavina Ralambosoa" w:date="2017-10-25T00:00:00Z">
        <w:r w:rsidR="008A4C43">
          <w:t>les problèmes liés</w:t>
        </w:r>
      </w:ins>
      <w:ins w:id="42" w:author="toavina Ralambosoa" w:date="2017-10-24T23:58:00Z">
        <w:r w:rsidR="008A4C43">
          <w:t xml:space="preserve"> à </w:t>
        </w:r>
      </w:ins>
      <w:ins w:id="43" w:author="toavina Ralambosoa" w:date="2017-10-24T23:59:00Z">
        <w:r w:rsidR="008A4C43">
          <w:t>Odoo et pour simplifier la création du système d’extraction de données, nous avons décidé de créer en premier temps un module qui n</w:t>
        </w:r>
      </w:ins>
      <w:ins w:id="44" w:author="toavina Ralambosoa" w:date="2017-10-25T00:01:00Z">
        <w:r w:rsidR="008A4C43">
          <w:t>’</w:t>
        </w:r>
        <w:r w:rsidR="00AB5ABA">
          <w:t>est pas liée à celui-ci</w:t>
        </w:r>
        <w:r w:rsidR="008A4C43">
          <w:t xml:space="preserve"> mais un simple projet python permettant de faire le travail </w:t>
        </w:r>
      </w:ins>
      <w:ins w:id="45" w:author="toavina Ralambosoa" w:date="2017-10-25T00:02:00Z">
        <w:r w:rsidR="008A4C43">
          <w:t>nécessaire</w:t>
        </w:r>
      </w:ins>
      <w:ins w:id="46" w:author="toavina Ralambosoa" w:date="2017-10-25T00:01:00Z">
        <w:r w:rsidR="008A4C43">
          <w:t>.</w:t>
        </w:r>
      </w:ins>
      <w:ins w:id="47" w:author="toavina Ralambosoa" w:date="2017-10-25T00:45:00Z">
        <w:r>
          <w:t xml:space="preserve"> Les données en question sont la liste des taux de change de l</w:t>
        </w:r>
      </w:ins>
      <w:ins w:id="48" w:author="toavina Ralambosoa" w:date="2017-10-25T00:46:00Z">
        <w:r>
          <w:t xml:space="preserve">’Ariary avec les autres unités </w:t>
        </w:r>
      </w:ins>
      <w:ins w:id="49" w:author="toavina Ralambosoa" w:date="2017-10-25T00:49:00Z">
        <w:r>
          <w:t>monétaires</w:t>
        </w:r>
      </w:ins>
      <w:ins w:id="50" w:author="toavina Ralambosoa" w:date="2017-10-25T00:46:00Z">
        <w:r>
          <w:t>.</w:t>
        </w:r>
      </w:ins>
    </w:p>
    <w:p w14:paraId="18F04494" w14:textId="0DE8520F" w:rsidR="0062425D" w:rsidRDefault="0062425D">
      <w:pPr>
        <w:pStyle w:val="Para"/>
        <w:ind w:firstLine="0"/>
        <w:rPr>
          <w:ins w:id="51" w:author="toavina Ralambosoa" w:date="2017-10-25T00:07:00Z"/>
        </w:rPr>
        <w:pPrChange w:id="52" w:author="toavina Ralambosoa" w:date="2017-10-24T23:58:00Z">
          <w:pPr>
            <w:pStyle w:val="Titre4"/>
          </w:pPr>
        </w:pPrChange>
      </w:pPr>
      <w:ins w:id="53" w:author="toavina Ralambosoa" w:date="2017-10-25T00:46:00Z">
        <w:r>
          <w:tab/>
        </w:r>
      </w:ins>
    </w:p>
    <w:p w14:paraId="114A8EB0" w14:textId="748D5684" w:rsidR="00AB5ABA" w:rsidRDefault="00AB5ABA">
      <w:pPr>
        <w:pStyle w:val="Para"/>
        <w:ind w:firstLine="0"/>
        <w:rPr>
          <w:ins w:id="54" w:author="toavina Ralambosoa" w:date="2017-10-25T00:13:00Z"/>
        </w:rPr>
        <w:pPrChange w:id="55" w:author="toavina Ralambosoa" w:date="2017-10-24T23:58:00Z">
          <w:pPr>
            <w:pStyle w:val="Titre4"/>
          </w:pPr>
        </w:pPrChange>
      </w:pPr>
      <w:ins w:id="56" w:author="toavina Ralambosoa" w:date="2017-10-25T00:10:00Z">
        <w:r>
          <w:t xml:space="preserve">Et dans ce genre de travail, </w:t>
        </w:r>
      </w:ins>
      <w:ins w:id="57" w:author="toavina Ralambosoa" w:date="2017-10-25T00:12:00Z">
        <w:r>
          <w:t>l’une des façons pour</w:t>
        </w:r>
      </w:ins>
      <w:ins w:id="58" w:author="toavina Ralambosoa" w:date="2017-10-25T00:10:00Z">
        <w:r>
          <w:t xml:space="preserve"> avoir les données nécessaires </w:t>
        </w:r>
      </w:ins>
      <w:ins w:id="59" w:author="toavina Ralambosoa" w:date="2017-10-25T00:12:00Z">
        <w:r>
          <w:t>est</w:t>
        </w:r>
      </w:ins>
      <w:ins w:id="60" w:author="toavina Ralambosoa" w:date="2017-10-25T00:10:00Z">
        <w:r>
          <w:t xml:space="preserve"> l’utilisation d</w:t>
        </w:r>
      </w:ins>
      <w:ins w:id="61" w:author="toavina Ralambosoa" w:date="2017-10-25T00:11:00Z">
        <w:r>
          <w:t xml:space="preserve">’un API, une fonctionnalité non disponible ou bien non disponible au grand publique sur notre source de données, la Banque Centrale Malgache. </w:t>
        </w:r>
      </w:ins>
    </w:p>
    <w:p w14:paraId="6D3CFC1D" w14:textId="5AFB69F8" w:rsidR="00AB5ABA" w:rsidRDefault="00AB5ABA">
      <w:pPr>
        <w:pStyle w:val="Para"/>
        <w:ind w:firstLine="0"/>
        <w:rPr>
          <w:ins w:id="62" w:author="toavina Ralambosoa" w:date="2017-10-25T00:18:00Z"/>
        </w:rPr>
        <w:pPrChange w:id="63" w:author="toavina Ralambosoa" w:date="2017-10-24T23:58:00Z">
          <w:pPr>
            <w:pStyle w:val="Titre4"/>
          </w:pPr>
        </w:pPrChange>
      </w:pPr>
      <w:ins w:id="64" w:author="toavina Ralambosoa" w:date="2017-10-25T00:13:00Z">
        <w:r>
          <w:lastRenderedPageBreak/>
          <w:t>L’autre méthode est de faire du « WebScraping »</w:t>
        </w:r>
      </w:ins>
      <w:ins w:id="65" w:author="toavina Ralambosoa" w:date="2017-10-25T00:15:00Z">
        <w:r>
          <w:t>, il consiste à créer des fonctions capable</w:t>
        </w:r>
        <w:r w:rsidR="00495C6F">
          <w:t xml:space="preserve">s de simuler des actions sur le navigateur </w:t>
        </w:r>
        <w:r>
          <w:t xml:space="preserve">et/ou </w:t>
        </w:r>
      </w:ins>
      <w:ins w:id="66" w:author="toavina Ralambosoa" w:date="2017-10-25T00:17:00Z">
        <w:r w:rsidR="00495C6F">
          <w:t xml:space="preserve">de </w:t>
        </w:r>
      </w:ins>
      <w:ins w:id="67" w:author="toavina Ralambosoa" w:date="2017-10-25T00:15:00Z">
        <w:r>
          <w:t>parcourir</w:t>
        </w:r>
      </w:ins>
      <w:ins w:id="68" w:author="toavina Ralambosoa" w:date="2017-10-25T00:17:00Z">
        <w:r w:rsidR="00495C6F">
          <w:t xml:space="preserve"> les lignes de codes de chaque page web pour y extraire les données </w:t>
        </w:r>
      </w:ins>
      <w:ins w:id="69" w:author="toavina Ralambosoa" w:date="2017-10-25T00:18:00Z">
        <w:r w:rsidR="00495C6F">
          <w:t xml:space="preserve">voulues. </w:t>
        </w:r>
      </w:ins>
    </w:p>
    <w:p w14:paraId="7A1D404F" w14:textId="20AEDFEE" w:rsidR="00495C6F" w:rsidRDefault="00495C6F">
      <w:pPr>
        <w:pStyle w:val="Para"/>
        <w:ind w:firstLine="0"/>
        <w:rPr>
          <w:ins w:id="70" w:author="toavina Ralambosoa" w:date="2017-10-25T00:19:00Z"/>
        </w:rPr>
        <w:pPrChange w:id="71" w:author="toavina Ralambosoa" w:date="2017-10-24T23:58:00Z">
          <w:pPr>
            <w:pStyle w:val="Titre4"/>
          </w:pPr>
        </w:pPrChange>
      </w:pPr>
      <w:ins w:id="72" w:author="toavina Ralambosoa" w:date="2017-10-25T00:18:00Z">
        <w:r>
          <w:t xml:space="preserve">Avec python, il existe </w:t>
        </w:r>
      </w:ins>
      <w:ins w:id="73" w:author="toavina Ralambosoa" w:date="2017-10-25T00:19:00Z">
        <w:r>
          <w:t>3</w:t>
        </w:r>
      </w:ins>
      <w:ins w:id="74" w:author="toavina Ralambosoa" w:date="2017-10-25T00:18:00Z">
        <w:r>
          <w:t xml:space="preserve"> principaux librairies</w:t>
        </w:r>
      </w:ins>
      <w:ins w:id="75" w:author="toavina Ralambosoa" w:date="2017-10-25T00:35:00Z">
        <w:r w:rsidR="007316A6">
          <w:t xml:space="preserve"> qu’on a trouvé et qu’on a essayé d’utiliser</w:t>
        </w:r>
      </w:ins>
      <w:ins w:id="76" w:author="toavina Ralambosoa" w:date="2017-10-25T00:18:00Z">
        <w:r>
          <w:t xml:space="preserve"> pour la réalisation d</w:t>
        </w:r>
      </w:ins>
      <w:ins w:id="77" w:author="toavina Ralambosoa" w:date="2017-10-25T00:19:00Z">
        <w:r>
          <w:t xml:space="preserve">’un webScraping : </w:t>
        </w:r>
      </w:ins>
    </w:p>
    <w:p w14:paraId="6EB2CE5C" w14:textId="620326B1" w:rsidR="00495C6F" w:rsidRDefault="00495C6F">
      <w:pPr>
        <w:pStyle w:val="Para"/>
        <w:numPr>
          <w:ilvl w:val="0"/>
          <w:numId w:val="15"/>
        </w:numPr>
        <w:rPr>
          <w:ins w:id="78" w:author="toavina Ralambosoa" w:date="2017-10-25T00:19:00Z"/>
        </w:rPr>
        <w:pPrChange w:id="79" w:author="toavina Ralambosoa" w:date="2017-10-25T00:19:00Z">
          <w:pPr>
            <w:pStyle w:val="Titre4"/>
          </w:pPr>
        </w:pPrChange>
      </w:pPr>
      <w:ins w:id="80" w:author="toavina Ralambosoa" w:date="2017-10-25T00:19:00Z">
        <w:r>
          <w:t>Sélénium</w:t>
        </w:r>
      </w:ins>
      <w:ins w:id="81" w:author="toavina Ralambosoa" w:date="2017-10-25T00:21:00Z">
        <w:r w:rsidR="00FE347F">
          <w:t xml:space="preserve"> (nécessite l’ouverture physique d’un navigateur)</w:t>
        </w:r>
      </w:ins>
    </w:p>
    <w:p w14:paraId="200D0647" w14:textId="61CB800F" w:rsidR="00495C6F" w:rsidRDefault="00495C6F">
      <w:pPr>
        <w:pStyle w:val="Para"/>
        <w:numPr>
          <w:ilvl w:val="0"/>
          <w:numId w:val="15"/>
        </w:numPr>
        <w:rPr>
          <w:ins w:id="82" w:author="toavina Ralambosoa" w:date="2017-10-25T00:20:00Z"/>
        </w:rPr>
        <w:pPrChange w:id="83" w:author="toavina Ralambosoa" w:date="2017-10-25T00:19:00Z">
          <w:pPr>
            <w:pStyle w:val="Titre4"/>
          </w:pPr>
        </w:pPrChange>
      </w:pPr>
      <w:ins w:id="84" w:author="toavina Ralambosoa" w:date="2017-10-25T00:20:00Z">
        <w:r>
          <w:t>Lxml</w:t>
        </w:r>
      </w:ins>
      <w:ins w:id="85" w:author="toavina Ralambosoa" w:date="2017-10-25T00:21:00Z">
        <w:r w:rsidR="00FE347F">
          <w:t xml:space="preserve"> (spécialisé dans la lecture des fichiers xml)</w:t>
        </w:r>
      </w:ins>
    </w:p>
    <w:p w14:paraId="3D45DBED" w14:textId="5F957DE9" w:rsidR="00495C6F" w:rsidRDefault="00495C6F">
      <w:pPr>
        <w:pStyle w:val="Para"/>
        <w:numPr>
          <w:ilvl w:val="0"/>
          <w:numId w:val="15"/>
        </w:numPr>
        <w:rPr>
          <w:ins w:id="86" w:author="toavina Ralambosoa" w:date="2017-10-25T00:28:00Z"/>
        </w:rPr>
        <w:pPrChange w:id="87" w:author="toavina Ralambosoa" w:date="2017-10-25T00:19:00Z">
          <w:pPr>
            <w:pStyle w:val="Titre4"/>
          </w:pPr>
        </w:pPrChange>
      </w:pPr>
      <w:ins w:id="88" w:author="toavina Ralambosoa" w:date="2017-10-25T00:20:00Z">
        <w:r>
          <w:t>BeautifulSoup</w:t>
        </w:r>
      </w:ins>
      <w:ins w:id="89" w:author="toavina Ralambosoa" w:date="2017-10-25T00:22:00Z">
        <w:r w:rsidR="00FE347F">
          <w:t xml:space="preserve"> (notre choix – recherche basée sur la hiérarchie de données)</w:t>
        </w:r>
      </w:ins>
    </w:p>
    <w:p w14:paraId="050C2FC6" w14:textId="77777777" w:rsidR="00D73208" w:rsidRDefault="00D73208">
      <w:pPr>
        <w:pStyle w:val="Para"/>
        <w:ind w:left="1429" w:firstLine="0"/>
        <w:rPr>
          <w:ins w:id="90" w:author="toavina Ralambosoa" w:date="2017-10-25T00:24:00Z"/>
        </w:rPr>
        <w:pPrChange w:id="91" w:author="toavina Ralambosoa" w:date="2017-10-25T00:28:00Z">
          <w:pPr>
            <w:pStyle w:val="Titre4"/>
          </w:pPr>
        </w:pPrChange>
      </w:pPr>
    </w:p>
    <w:p w14:paraId="3B2926E8" w14:textId="70896323" w:rsidR="00FE023F" w:rsidRDefault="00FE023F">
      <w:pPr>
        <w:pStyle w:val="Para"/>
        <w:ind w:firstLine="0"/>
        <w:rPr>
          <w:ins w:id="92" w:author="toavina Ralambosoa" w:date="2017-10-25T00:27:00Z"/>
        </w:rPr>
        <w:pPrChange w:id="93" w:author="toavina Ralambosoa" w:date="2017-10-25T00:24:00Z">
          <w:pPr>
            <w:pStyle w:val="Titre4"/>
          </w:pPr>
        </w:pPrChange>
      </w:pPr>
      <w:ins w:id="94" w:author="toavina Ralambosoa" w:date="2017-10-25T00:24:00Z">
        <w:r>
          <w:t>Notons que le Site de la Banque Centrale comporte les spécificités suivantes</w:t>
        </w:r>
      </w:ins>
      <w:ins w:id="95" w:author="toavina Ralambosoa" w:date="2017-10-25T00:27:00Z">
        <w:r>
          <w:t> </w:t>
        </w:r>
      </w:ins>
      <w:ins w:id="96" w:author="toavina Ralambosoa" w:date="2017-10-25T00:24:00Z">
        <w:r>
          <w:t>:</w:t>
        </w:r>
      </w:ins>
      <w:ins w:id="97" w:author="toavina Ralambosoa" w:date="2017-10-25T00:27:00Z">
        <w:r>
          <w:t xml:space="preserve"> </w:t>
        </w:r>
      </w:ins>
    </w:p>
    <w:p w14:paraId="61AD3072" w14:textId="3F916BBD" w:rsidR="00FE023F" w:rsidRDefault="00D73208">
      <w:pPr>
        <w:pStyle w:val="Para"/>
        <w:numPr>
          <w:ilvl w:val="0"/>
          <w:numId w:val="15"/>
        </w:numPr>
        <w:rPr>
          <w:ins w:id="98" w:author="toavina Ralambosoa" w:date="2017-10-25T00:29:00Z"/>
        </w:rPr>
        <w:pPrChange w:id="99" w:author="toavina Ralambosoa" w:date="2017-10-25T00:27:00Z">
          <w:pPr>
            <w:pStyle w:val="Titre4"/>
          </w:pPr>
        </w:pPrChange>
      </w:pPr>
      <w:ins w:id="100" w:author="toavina Ralambosoa" w:date="2017-10-25T00:27:00Z">
        <w:r>
          <w:t>Un très vieux site dont la forme se base sur des tableaux imbriqués</w:t>
        </w:r>
      </w:ins>
    </w:p>
    <w:p w14:paraId="26219A49" w14:textId="626CAC8B" w:rsidR="00FB17FE" w:rsidRDefault="00D73208">
      <w:pPr>
        <w:pStyle w:val="Para"/>
        <w:numPr>
          <w:ilvl w:val="0"/>
          <w:numId w:val="15"/>
        </w:numPr>
        <w:rPr>
          <w:ins w:id="101" w:author="toavina Ralambosoa" w:date="2017-10-25T00:40:00Z"/>
        </w:rPr>
        <w:pPrChange w:id="102" w:author="toavina Ralambosoa" w:date="2017-10-25T00:36:00Z">
          <w:pPr>
            <w:pStyle w:val="Titre4"/>
          </w:pPr>
        </w:pPrChange>
      </w:pPr>
      <w:ins w:id="103" w:author="toavina Ralambosoa" w:date="2017-10-25T00:29:00Z">
        <w:r>
          <w:t>Une utilisation presque invisible des identifiants (id) et class</w:t>
        </w:r>
      </w:ins>
      <w:ins w:id="104" w:author="toavina Ralambosoa" w:date="2017-10-25T00:31:00Z">
        <w:r>
          <w:t>e</w:t>
        </w:r>
      </w:ins>
      <w:ins w:id="105" w:author="toavina Ralambosoa" w:date="2017-10-25T00:33:00Z">
        <w:r w:rsidR="007316A6">
          <w:t xml:space="preserve"> permettant de rechercher les données par spécification.</w:t>
        </w:r>
      </w:ins>
    </w:p>
    <w:p w14:paraId="7E24454E" w14:textId="5083C85B" w:rsidR="0062425D" w:rsidRDefault="0062425D">
      <w:pPr>
        <w:pStyle w:val="Para"/>
        <w:ind w:left="1429" w:firstLine="0"/>
        <w:rPr>
          <w:ins w:id="106" w:author="toavina Ralambosoa" w:date="2017-10-25T00:40:00Z"/>
        </w:rPr>
        <w:pPrChange w:id="107" w:author="toavina Ralambosoa" w:date="2017-10-25T00:40:00Z">
          <w:pPr>
            <w:pStyle w:val="Titre4"/>
          </w:pPr>
        </w:pPrChange>
      </w:pPr>
    </w:p>
    <w:p w14:paraId="6AAA312F" w14:textId="49026F76" w:rsidR="0062425D" w:rsidRDefault="0062425D">
      <w:pPr>
        <w:pStyle w:val="Para"/>
        <w:ind w:left="1429" w:firstLine="0"/>
        <w:rPr>
          <w:ins w:id="108" w:author="toavina Ralambosoa" w:date="2017-10-25T00:39:00Z"/>
        </w:rPr>
        <w:pPrChange w:id="109" w:author="toavina Ralambosoa" w:date="2017-10-25T00:40:00Z">
          <w:pPr>
            <w:pStyle w:val="Titre4"/>
          </w:pPr>
        </w:pPrChange>
      </w:pPr>
      <w:ins w:id="110" w:author="toavina Ralambosoa" w:date="2017-10-25T00:40:00Z">
        <w:r>
          <w:t>[Voici la partie contenant les données à extraire – ajout image]</w:t>
        </w:r>
      </w:ins>
    </w:p>
    <w:p w14:paraId="5585ED79" w14:textId="77777777" w:rsidR="0062425D" w:rsidRDefault="0062425D">
      <w:pPr>
        <w:pStyle w:val="Para"/>
        <w:ind w:left="1429" w:firstLine="0"/>
        <w:rPr>
          <w:ins w:id="111" w:author="toavina Ralambosoa" w:date="2017-10-25T00:36:00Z"/>
        </w:rPr>
        <w:pPrChange w:id="112" w:author="toavina Ralambosoa" w:date="2017-10-25T00:39:00Z">
          <w:pPr>
            <w:pStyle w:val="Titre4"/>
          </w:pPr>
        </w:pPrChange>
      </w:pPr>
    </w:p>
    <w:p w14:paraId="128FD17E" w14:textId="100CC9C6" w:rsidR="00FB17FE" w:rsidRDefault="0062425D">
      <w:pPr>
        <w:pStyle w:val="Para"/>
        <w:ind w:firstLine="0"/>
        <w:rPr>
          <w:ins w:id="113" w:author="toavina Ralambosoa" w:date="2017-10-25T00:38:00Z"/>
        </w:rPr>
        <w:pPrChange w:id="114" w:author="toavina Ralambosoa" w:date="2017-10-25T00:36:00Z">
          <w:pPr>
            <w:pStyle w:val="Titre4"/>
          </w:pPr>
        </w:pPrChange>
      </w:pPr>
      <w:ins w:id="115" w:author="toavina Ralambosoa" w:date="2017-10-25T00:37:00Z">
        <w:r>
          <w:t>Le mieux adapté « BeautifulSoup » permettait de faire des recherches par les manières suivantes</w:t>
        </w:r>
      </w:ins>
      <w:ins w:id="116" w:author="toavina Ralambosoa" w:date="2017-10-25T00:38:00Z">
        <w:r>
          <w:t> </w:t>
        </w:r>
      </w:ins>
      <w:ins w:id="117" w:author="toavina Ralambosoa" w:date="2017-10-25T00:37:00Z">
        <w:r>
          <w:t>:</w:t>
        </w:r>
      </w:ins>
      <w:ins w:id="118" w:author="toavina Ralambosoa" w:date="2017-10-25T00:38:00Z">
        <w:r>
          <w:t xml:space="preserve"> </w:t>
        </w:r>
      </w:ins>
    </w:p>
    <w:p w14:paraId="55A55DA9" w14:textId="282C756A" w:rsidR="0062425D" w:rsidRDefault="0062425D">
      <w:pPr>
        <w:pStyle w:val="Para"/>
        <w:numPr>
          <w:ilvl w:val="0"/>
          <w:numId w:val="15"/>
        </w:numPr>
        <w:rPr>
          <w:ins w:id="119" w:author="toavina Ralambosoa" w:date="2017-10-25T00:38:00Z"/>
        </w:rPr>
        <w:pPrChange w:id="120" w:author="toavina Ralambosoa" w:date="2017-10-25T00:38:00Z">
          <w:pPr>
            <w:pStyle w:val="Titre4"/>
          </w:pPr>
        </w:pPrChange>
      </w:pPr>
      <w:ins w:id="121" w:author="toavina Ralambosoa" w:date="2017-10-25T00:38:00Z">
        <w:r>
          <w:t xml:space="preserve">Utilisation de la </w:t>
        </w:r>
      </w:ins>
      <w:ins w:id="122" w:author="toavina Ralambosoa" w:date="2017-10-25T00:39:00Z">
        <w:r>
          <w:t>hiérarchie</w:t>
        </w:r>
      </w:ins>
      <w:ins w:id="123" w:author="toavina Ralambosoa" w:date="2017-10-25T00:38:00Z">
        <w:r>
          <w:t xml:space="preserve"> (</w:t>
        </w:r>
      </w:ins>
      <w:ins w:id="124" w:author="toavina Ralambosoa" w:date="2017-10-25T00:39:00Z">
        <w:r>
          <w:t xml:space="preserve">relation </w:t>
        </w:r>
      </w:ins>
      <w:ins w:id="125" w:author="toavina Ralambosoa" w:date="2017-10-25T00:38:00Z">
        <w:r>
          <w:t>entre un balise père et fils)</w:t>
        </w:r>
      </w:ins>
    </w:p>
    <w:p w14:paraId="273A54D4" w14:textId="4CA13255" w:rsidR="0062425D" w:rsidRDefault="0062425D">
      <w:pPr>
        <w:pStyle w:val="Para"/>
        <w:numPr>
          <w:ilvl w:val="0"/>
          <w:numId w:val="15"/>
        </w:numPr>
        <w:rPr>
          <w:ins w:id="126" w:author="toavina Ralambosoa" w:date="2017-10-25T00:39:00Z"/>
        </w:rPr>
        <w:pPrChange w:id="127" w:author="toavina Ralambosoa" w:date="2017-10-25T00:38:00Z">
          <w:pPr>
            <w:pStyle w:val="Titre4"/>
          </w:pPr>
        </w:pPrChange>
      </w:pPr>
      <w:ins w:id="128" w:author="toavina Ralambosoa" w:date="2017-10-25T00:38:00Z">
        <w:r>
          <w:t>Recherche par mots clés</w:t>
        </w:r>
      </w:ins>
    </w:p>
    <w:p w14:paraId="5F14C403" w14:textId="001DEDCB" w:rsidR="0062425D" w:rsidRDefault="0062425D">
      <w:pPr>
        <w:pStyle w:val="Para"/>
        <w:numPr>
          <w:ilvl w:val="0"/>
          <w:numId w:val="15"/>
        </w:numPr>
        <w:rPr>
          <w:ins w:id="129" w:author="toavina Ralambosoa" w:date="2017-10-25T00:39:00Z"/>
        </w:rPr>
        <w:pPrChange w:id="130" w:author="toavina Ralambosoa" w:date="2017-10-25T00:38:00Z">
          <w:pPr>
            <w:pStyle w:val="Titre4"/>
          </w:pPr>
        </w:pPrChange>
      </w:pPr>
      <w:ins w:id="131" w:author="toavina Ralambosoa" w:date="2017-10-25T00:39:00Z">
        <w:r>
          <w:t>Recherche par identifiant ou classe</w:t>
        </w:r>
      </w:ins>
    </w:p>
    <w:p w14:paraId="17382B90" w14:textId="3EF5AB97" w:rsidR="0062425D" w:rsidRDefault="005D75BF">
      <w:pPr>
        <w:pStyle w:val="Para"/>
        <w:ind w:firstLine="0"/>
        <w:rPr>
          <w:ins w:id="132" w:author="toavina Ralambosoa" w:date="2017-10-25T00:41:00Z"/>
        </w:rPr>
        <w:pPrChange w:id="133" w:author="toavina Ralambosoa" w:date="2017-10-25T00:39:00Z">
          <w:pPr>
            <w:pStyle w:val="Titre4"/>
          </w:pPr>
        </w:pPrChange>
      </w:pPr>
      <w:ins w:id="134" w:author="toavina Ralambosoa" w:date="2017-10-25T00:39:00Z">
        <w:r>
          <w:t xml:space="preserve">Et </w:t>
        </w:r>
      </w:ins>
      <w:ins w:id="135" w:author="toavina Ralambosoa" w:date="2017-10-25T00:51:00Z">
        <w:r>
          <w:t>le</w:t>
        </w:r>
      </w:ins>
      <w:ins w:id="136" w:author="toavina Ralambosoa" w:date="2017-10-25T00:39:00Z">
        <w:r w:rsidR="0062425D">
          <w:t xml:space="preserve"> module fonctionne comme suit pour trouver les données</w:t>
        </w:r>
      </w:ins>
      <w:ins w:id="137" w:author="toavina Ralambosoa" w:date="2017-10-25T00:41:00Z">
        <w:r w:rsidR="0062425D">
          <w:t> :</w:t>
        </w:r>
      </w:ins>
    </w:p>
    <w:p w14:paraId="18988A1E" w14:textId="714BB3ED" w:rsidR="0062425D" w:rsidRDefault="0062425D">
      <w:pPr>
        <w:pStyle w:val="Para"/>
        <w:ind w:firstLine="0"/>
        <w:rPr>
          <w:ins w:id="138" w:author="toavina Ralambosoa" w:date="2017-10-25T00:42:00Z"/>
        </w:rPr>
        <w:pPrChange w:id="139" w:author="toavina Ralambosoa" w:date="2017-10-25T00:39:00Z">
          <w:pPr>
            <w:pStyle w:val="Titre4"/>
          </w:pPr>
        </w:pPrChange>
      </w:pPr>
      <w:ins w:id="140" w:author="toavina Ralambosoa" w:date="2017-10-25T00:41:00Z">
        <w:r>
          <w:t xml:space="preserve">Il </w:t>
        </w:r>
      </w:ins>
      <w:ins w:id="141" w:author="toavina Ralambosoa" w:date="2017-10-25T00:42:00Z">
        <w:r>
          <w:t>extrait</w:t>
        </w:r>
      </w:ins>
      <w:ins w:id="142" w:author="toavina Ralambosoa" w:date="2017-10-25T00:54:00Z">
        <w:r w:rsidR="005D75BF">
          <w:t xml:space="preserve"> d’abord</w:t>
        </w:r>
      </w:ins>
      <w:ins w:id="143" w:author="toavina Ralambosoa" w:date="2017-10-25T00:41:00Z">
        <w:r>
          <w:t xml:space="preserve"> l’ensemble </w:t>
        </w:r>
      </w:ins>
      <w:ins w:id="144" w:author="toavina Ralambosoa" w:date="2017-10-25T00:42:00Z">
        <w:r>
          <w:t xml:space="preserve">de la page </w:t>
        </w:r>
      </w:ins>
      <w:ins w:id="145" w:author="toavina Ralambosoa" w:date="2017-10-25T00:41:00Z">
        <w:r>
          <w:t xml:space="preserve">de donnée et </w:t>
        </w:r>
      </w:ins>
      <w:ins w:id="146" w:author="toavina Ralambosoa" w:date="2017-10-25T00:42:00Z">
        <w:r>
          <w:t>transforme</w:t>
        </w:r>
      </w:ins>
      <w:ins w:id="147" w:author="toavina Ralambosoa" w:date="2017-10-25T00:41:00Z">
        <w:r>
          <w:t xml:space="preserve"> les données sous forme d</w:t>
        </w:r>
      </w:ins>
      <w:ins w:id="148" w:author="toavina Ralambosoa" w:date="2017-10-25T00:42:00Z">
        <w:r>
          <w:t>’arbre.</w:t>
        </w:r>
      </w:ins>
    </w:p>
    <w:p w14:paraId="78AFCECB" w14:textId="0BEB4E53" w:rsidR="0062425D" w:rsidRDefault="0062425D">
      <w:pPr>
        <w:pStyle w:val="Para"/>
        <w:ind w:firstLine="0"/>
        <w:rPr>
          <w:ins w:id="149" w:author="toavina Ralambosoa" w:date="2017-10-25T00:54:00Z"/>
        </w:rPr>
        <w:pPrChange w:id="150" w:author="toavina Ralambosoa" w:date="2017-10-25T00:39:00Z">
          <w:pPr>
            <w:pStyle w:val="Titre4"/>
          </w:pPr>
        </w:pPrChange>
      </w:pPr>
      <w:ins w:id="151" w:author="toavina Ralambosoa" w:date="2017-10-25T00:45:00Z">
        <w:r>
          <w:t>Il</w:t>
        </w:r>
      </w:ins>
      <w:ins w:id="152" w:author="toavina Ralambosoa" w:date="2017-10-25T00:42:00Z">
        <w:r>
          <w:t xml:space="preserve"> recherche</w:t>
        </w:r>
      </w:ins>
      <w:ins w:id="153" w:author="toavina Ralambosoa" w:date="2017-10-25T00:54:00Z">
        <w:r w:rsidR="005D75BF">
          <w:t xml:space="preserve"> ensuite</w:t>
        </w:r>
      </w:ins>
      <w:ins w:id="154" w:author="toavina Ralambosoa" w:date="2017-10-25T00:42:00Z">
        <w:r>
          <w:t xml:space="preserve"> l</w:t>
        </w:r>
      </w:ins>
      <w:ins w:id="155" w:author="toavina Ralambosoa" w:date="2017-10-25T00:43:00Z">
        <w:r>
          <w:t>’une des données par mot clés. (Nous avons fait en sorte de choisir un mot clé qui a le minimum de probabilité d</w:t>
        </w:r>
      </w:ins>
      <w:ins w:id="156" w:author="toavina Ralambosoa" w:date="2017-10-25T00:44:00Z">
        <w:r>
          <w:t>’avoir des duplications sur les autres parties de la page</w:t>
        </w:r>
      </w:ins>
      <w:ins w:id="157" w:author="toavina Ralambosoa" w:date="2017-10-25T00:49:00Z">
        <w:r w:rsidR="005D75BF">
          <w:t>)</w:t>
        </w:r>
      </w:ins>
      <w:ins w:id="158" w:author="toavina Ralambosoa" w:date="2017-10-25T00:44:00Z">
        <w:r>
          <w:t>.</w:t>
        </w:r>
      </w:ins>
      <w:ins w:id="159" w:author="toavina Ralambosoa" w:date="2017-10-25T00:51:00Z">
        <w:r w:rsidR="005D75BF">
          <w:t xml:space="preserve"> On a recherché dans l’arbre ce qui comportait le mot </w:t>
        </w:r>
      </w:ins>
      <w:ins w:id="160" w:author="toavina Ralambosoa" w:date="2017-10-25T00:52:00Z">
        <w:r w:rsidR="005D75BF">
          <w:t xml:space="preserve">« XDR » : </w:t>
        </w:r>
      </w:ins>
      <w:ins w:id="161" w:author="toavina Ralambosoa" w:date="2017-10-25T00:53:00Z">
        <w:r w:rsidR="005D75BF">
          <w:t xml:space="preserve">c’est l’un des unités </w:t>
        </w:r>
        <w:r w:rsidR="005D75BF">
          <w:lastRenderedPageBreak/>
          <w:t xml:space="preserve">monétaires et </w:t>
        </w:r>
      </w:ins>
      <w:ins w:id="162" w:author="toavina Ralambosoa" w:date="2017-10-25T00:52:00Z">
        <w:r w:rsidR="005D75BF">
          <w:t>un mot que l’on pense revenir très rarement ou même impossible sur une autre partie d</w:t>
        </w:r>
      </w:ins>
      <w:ins w:id="163" w:author="toavina Ralambosoa" w:date="2017-10-25T00:53:00Z">
        <w:r w:rsidR="005D75BF">
          <w:t>’un site en français.</w:t>
        </w:r>
      </w:ins>
    </w:p>
    <w:p w14:paraId="5D287F8C" w14:textId="180B44C0" w:rsidR="005D75BF" w:rsidRDefault="005D75BF">
      <w:pPr>
        <w:pStyle w:val="Para"/>
        <w:ind w:firstLine="0"/>
        <w:rPr>
          <w:ins w:id="164" w:author="toavina Ralambosoa" w:date="2017-10-25T00:58:00Z"/>
        </w:rPr>
        <w:pPrChange w:id="165" w:author="toavina Ralambosoa" w:date="2017-10-25T00:39:00Z">
          <w:pPr>
            <w:pStyle w:val="Titre4"/>
          </w:pPr>
        </w:pPrChange>
      </w:pPr>
      <w:ins w:id="166" w:author="toavina Ralambosoa" w:date="2017-10-25T00:55:00Z">
        <w:r>
          <w:t>Après cela, par le biais de la hiérarchie</w:t>
        </w:r>
      </w:ins>
      <w:ins w:id="167" w:author="toavina Ralambosoa" w:date="2017-10-25T00:57:00Z">
        <w:r>
          <w:t>,</w:t>
        </w:r>
      </w:ins>
      <w:ins w:id="168" w:author="toavina Ralambosoa" w:date="2017-10-25T00:55:00Z">
        <w:r>
          <w:t xml:space="preserve"> on </w:t>
        </w:r>
      </w:ins>
      <w:ins w:id="169" w:author="toavina Ralambosoa" w:date="2017-10-25T00:56:00Z">
        <w:r>
          <w:t>re</w:t>
        </w:r>
      </w:ins>
      <w:ins w:id="170" w:author="toavina Ralambosoa" w:date="2017-10-25T00:55:00Z">
        <w:r>
          <w:t>monte</w:t>
        </w:r>
      </w:ins>
      <w:ins w:id="171" w:author="toavina Ralambosoa" w:date="2017-10-25T00:56:00Z">
        <w:r>
          <w:t xml:space="preserve"> l’échelon pour avoir la liste complète de</w:t>
        </w:r>
      </w:ins>
      <w:ins w:id="172" w:author="toavina Ralambosoa" w:date="2017-10-25T00:55:00Z">
        <w:r>
          <w:t>s taux de change.</w:t>
        </w:r>
      </w:ins>
    </w:p>
    <w:p w14:paraId="035936E5" w14:textId="2353F9A6" w:rsidR="005D75BF" w:rsidRDefault="005D75BF">
      <w:pPr>
        <w:pStyle w:val="Para"/>
        <w:ind w:firstLine="0"/>
        <w:rPr>
          <w:ins w:id="173" w:author="toavina Ralambosoa" w:date="2017-10-25T00:58:00Z"/>
        </w:rPr>
        <w:pPrChange w:id="174" w:author="toavina Ralambosoa" w:date="2017-10-25T00:39:00Z">
          <w:pPr>
            <w:pStyle w:val="Titre4"/>
          </w:pPr>
        </w:pPrChange>
      </w:pPr>
      <w:ins w:id="175" w:author="toavina Ralambosoa" w:date="2017-10-25T00:58:00Z">
        <w:r>
          <w:t>Et enfin on extrait de chaque branche les données pour en faire un tableau.</w:t>
        </w:r>
      </w:ins>
    </w:p>
    <w:p w14:paraId="1ADFF824" w14:textId="084A86F2" w:rsidR="008A4C43" w:rsidRPr="00D56A41" w:rsidRDefault="005D75BF" w:rsidP="00D56A41">
      <w:pPr>
        <w:pStyle w:val="Para"/>
        <w:ind w:firstLine="0"/>
        <w:rPr>
          <w:ins w:id="176" w:author="toavina Ralambosoa" w:date="2017-10-24T23:56:00Z"/>
          <w:rPrChange w:id="177" w:author="toavina Ralambosoa" w:date="2017-10-30T20:40:00Z">
            <w:rPr>
              <w:ins w:id="178" w:author="toavina Ralambosoa" w:date="2017-10-24T23:56:00Z"/>
            </w:rPr>
          </w:rPrChange>
        </w:rPr>
        <w:pPrChange w:id="179" w:author="toavina Ralambosoa" w:date="2017-10-30T20:40:00Z">
          <w:pPr>
            <w:pStyle w:val="Para"/>
          </w:pPr>
        </w:pPrChange>
      </w:pPr>
      <w:ins w:id="180" w:author="toavina Ralambosoa" w:date="2017-10-25T00:58:00Z">
        <w:r>
          <w:t>[</w:t>
        </w:r>
      </w:ins>
      <w:ins w:id="181" w:author="toavina Ralambosoa" w:date="2017-10-25T01:00:00Z">
        <w:r w:rsidR="00BF2484">
          <w:t>Diagramme</w:t>
        </w:r>
      </w:ins>
      <w:ins w:id="182" w:author="toavina Ralambosoa" w:date="2017-10-25T00:58:00Z">
        <w:r>
          <w:t xml:space="preserve"> de séquence]</w:t>
        </w:r>
      </w:ins>
      <w:ins w:id="183" w:author="toavina Ralambosoa" w:date="2017-10-30T20:47:00Z">
        <w:r w:rsidR="00795E1A">
          <w:tab/>
        </w:r>
      </w:ins>
      <w:bookmarkStart w:id="184" w:name="_GoBack"/>
      <w:bookmarkEnd w:id="184"/>
    </w:p>
    <w:p w14:paraId="1FE27EF8" w14:textId="30326185" w:rsidR="008A4C43" w:rsidRDefault="00AB5ABA">
      <w:pPr>
        <w:pStyle w:val="Titre3"/>
        <w:rPr>
          <w:ins w:id="185" w:author="toavina Ralambosoa" w:date="2017-10-25T01:00:00Z"/>
        </w:rPr>
        <w:pPrChange w:id="186" w:author="toavina Ralambosoa" w:date="2017-10-24T23:56:00Z">
          <w:pPr>
            <w:pStyle w:val="Titre4"/>
          </w:pPr>
        </w:pPrChange>
      </w:pPr>
      <w:ins w:id="187" w:author="toavina Ralambosoa" w:date="2017-10-24T23:56:00Z">
        <w:r>
          <w:t>Modification de module</w:t>
        </w:r>
      </w:ins>
      <w:ins w:id="188" w:author="toavina Ralambosoa" w:date="2017-10-25T00:07:00Z">
        <w:r>
          <w:t xml:space="preserve"> existant</w:t>
        </w:r>
      </w:ins>
      <w:ins w:id="189" w:author="toavina Ralambosoa" w:date="2017-10-24T23:56:00Z">
        <w:r>
          <w:t xml:space="preserve"> </w:t>
        </w:r>
      </w:ins>
    </w:p>
    <w:p w14:paraId="17D3FBF1" w14:textId="77777777" w:rsidR="00BF2484" w:rsidRPr="00BF2484" w:rsidRDefault="00BF2484">
      <w:pPr>
        <w:pStyle w:val="Para"/>
        <w:ind w:firstLine="0"/>
        <w:rPr>
          <w:ins w:id="190" w:author="toavina Ralambosoa" w:date="2017-10-24T23:56:00Z"/>
          <w:rPrChange w:id="191" w:author="toavina Ralambosoa" w:date="2017-10-25T01:00:00Z">
            <w:rPr>
              <w:ins w:id="192" w:author="toavina Ralambosoa" w:date="2017-10-24T23:56:00Z"/>
            </w:rPr>
          </w:rPrChange>
        </w:rPr>
        <w:pPrChange w:id="193" w:author="toavina Ralambosoa" w:date="2017-10-25T01:00:00Z">
          <w:pPr>
            <w:pStyle w:val="Titre4"/>
          </w:pPr>
        </w:pPrChange>
      </w:pPr>
    </w:p>
    <w:p w14:paraId="4F2DC49D" w14:textId="693CA86E" w:rsidR="008A4C43" w:rsidRPr="00D56A41" w:rsidRDefault="008A4C43" w:rsidP="00D56A41">
      <w:pPr>
        <w:ind w:firstLine="708"/>
        <w:rPr>
          <w:ins w:id="194" w:author="toavina Ralambosoa" w:date="2017-10-25T00:00:00Z"/>
          <w:b/>
          <w:rPrChange w:id="195" w:author="toavina Ralambosoa" w:date="2017-10-30T20:43:00Z">
            <w:rPr>
              <w:ins w:id="196" w:author="toavina Ralambosoa" w:date="2017-10-25T00:00:00Z"/>
            </w:rPr>
          </w:rPrChange>
        </w:rPr>
        <w:pPrChange w:id="197" w:author="toavina Ralambosoa" w:date="2017-10-30T20:43:00Z">
          <w:pPr>
            <w:pStyle w:val="Titre4"/>
          </w:pPr>
        </w:pPrChange>
      </w:pPr>
      <w:ins w:id="198" w:author="toavina Ralambosoa" w:date="2017-10-24T23:56:00Z">
        <w:r w:rsidRPr="00D56A41">
          <w:rPr>
            <w:b/>
            <w:rPrChange w:id="199" w:author="toavina Ralambosoa" w:date="2017-10-30T20:43:00Z">
              <w:rPr/>
            </w:rPrChange>
          </w:rPr>
          <w:t>Externalisation des dépendances</w:t>
        </w:r>
      </w:ins>
    </w:p>
    <w:p w14:paraId="5F38A057" w14:textId="1247B377" w:rsidR="008A4C43" w:rsidRPr="008A4C43" w:rsidRDefault="008A4C43">
      <w:pPr>
        <w:pStyle w:val="Titre3"/>
        <w:rPr>
          <w:ins w:id="200" w:author="toavina Ralambosoa" w:date="2017-10-24T23:56:00Z"/>
          <w:rPrChange w:id="201" w:author="toavina Ralambosoa" w:date="2017-10-25T00:00:00Z">
            <w:rPr>
              <w:ins w:id="202" w:author="toavina Ralambosoa" w:date="2017-10-24T23:56:00Z"/>
            </w:rPr>
          </w:rPrChange>
        </w:rPr>
        <w:pPrChange w:id="203" w:author="toavina Ralambosoa" w:date="2017-10-25T00:00:00Z">
          <w:pPr>
            <w:pStyle w:val="Titre4"/>
          </w:pPr>
        </w:pPrChange>
      </w:pPr>
      <w:ins w:id="204" w:author="toavina Ralambosoa" w:date="2017-10-25T00:00:00Z">
        <w:r>
          <w:t>Test Unitaires</w:t>
        </w:r>
      </w:ins>
    </w:p>
    <w:p w14:paraId="6B5BDE59" w14:textId="77777777" w:rsidR="008A4C43" w:rsidRPr="008A4C43" w:rsidDel="00BF2484" w:rsidRDefault="008A4C43">
      <w:pPr>
        <w:pStyle w:val="Para"/>
        <w:rPr>
          <w:del w:id="205" w:author="toavina Ralambosoa" w:date="2017-10-25T01:01:00Z"/>
          <w:rPrChange w:id="206" w:author="toavina Ralambosoa" w:date="2017-10-24T23:56:00Z">
            <w:rPr>
              <w:del w:id="207" w:author="toavina Ralambosoa" w:date="2017-10-25T01:01:00Z"/>
            </w:rPr>
          </w:rPrChange>
        </w:rPr>
        <w:pPrChange w:id="208" w:author="toavina Ralambosoa" w:date="2017-10-24T23:56:00Z">
          <w:pPr>
            <w:pStyle w:val="Titre2"/>
          </w:pPr>
        </w:pPrChange>
      </w:pPr>
    </w:p>
    <w:p w14:paraId="25291600" w14:textId="2C3821F8" w:rsidR="001A4C7F" w:rsidDel="00BF2484" w:rsidRDefault="001A4C7F">
      <w:pPr>
        <w:pStyle w:val="Titre3"/>
        <w:ind w:left="0" w:firstLine="0"/>
        <w:rPr>
          <w:del w:id="209" w:author="toavina Ralambosoa" w:date="2017-10-25T01:01:00Z"/>
        </w:rPr>
        <w:pPrChange w:id="210" w:author="toavina Ralambosoa" w:date="2017-10-25T01:01:00Z">
          <w:pPr>
            <w:pStyle w:val="Titre3"/>
          </w:pPr>
        </w:pPrChange>
      </w:pPr>
      <w:del w:id="211" w:author="toavina Ralambosoa" w:date="2017-10-25T01:01:00Z">
        <w:r w:rsidDel="00BF2484">
          <w:delText>WebScraping depuis le site de la BCM</w:delText>
        </w:r>
      </w:del>
    </w:p>
    <w:p w14:paraId="343DB6DF" w14:textId="2E87B628" w:rsidR="001A4C7F" w:rsidDel="00BF2484" w:rsidRDefault="00A54618">
      <w:pPr>
        <w:pStyle w:val="Para"/>
        <w:ind w:firstLine="0"/>
        <w:rPr>
          <w:del w:id="212" w:author="toavina Ralambosoa" w:date="2017-10-25T01:01:00Z"/>
        </w:rPr>
        <w:pPrChange w:id="213" w:author="toavina Ralambosoa" w:date="2017-10-25T01:01:00Z">
          <w:pPr>
            <w:pStyle w:val="Para"/>
          </w:pPr>
        </w:pPrChange>
      </w:pPr>
      <w:del w:id="214" w:author="toavina Ralambosoa" w:date="2017-10-25T01:01:00Z">
        <w:r w:rsidDel="00BF2484">
          <w:delText xml:space="preserve">Comme il n’y a pas d’accès aux données de la Banque Centrale par la voie d’un API, la seule manière de </w:delText>
        </w:r>
      </w:del>
    </w:p>
    <w:p w14:paraId="1D1A4796" w14:textId="3D0164F3" w:rsidR="00A54618" w:rsidDel="00BF2484" w:rsidRDefault="00A54618">
      <w:pPr>
        <w:pStyle w:val="Para"/>
        <w:ind w:firstLine="0"/>
        <w:rPr>
          <w:del w:id="215" w:author="toavina Ralambosoa" w:date="2017-10-25T01:01:00Z"/>
        </w:rPr>
        <w:pPrChange w:id="216" w:author="toavina Ralambosoa" w:date="2017-10-25T01:01:00Z">
          <w:pPr>
            <w:pStyle w:val="Para"/>
          </w:pPr>
        </w:pPrChange>
      </w:pPr>
      <w:del w:id="217" w:author="toavina Ralambosoa" w:date="2017-10-25T01:01:00Z">
        <w:r w:rsidDel="00BF2484">
          <w:delText>Pas d’API pour accès avec webservices</w:delText>
        </w:r>
      </w:del>
    </w:p>
    <w:p w14:paraId="2BCA5113" w14:textId="057DEC83" w:rsidR="00A54618" w:rsidDel="00BF2484" w:rsidRDefault="008F34C0">
      <w:pPr>
        <w:pStyle w:val="Para"/>
        <w:ind w:firstLine="0"/>
        <w:rPr>
          <w:del w:id="218" w:author="toavina Ralambosoa" w:date="2017-10-25T01:01:00Z"/>
        </w:rPr>
        <w:pPrChange w:id="219" w:author="toavina Ralambosoa" w:date="2017-10-25T01:01:00Z">
          <w:pPr>
            <w:pStyle w:val="Para"/>
          </w:pPr>
        </w:pPrChange>
      </w:pPr>
      <w:del w:id="220" w:author="toavina Ralambosoa" w:date="2017-10-25T01:01:00Z">
        <w:r w:rsidDel="00BF2484">
          <w:delText>Site</w:delText>
        </w:r>
        <w:r w:rsidR="00A54618" w:rsidDel="00BF2484">
          <w:delText xml:space="preserve"> old</w:delText>
        </w:r>
        <w:r w:rsidDel="00BF2484">
          <w:delText xml:space="preserve"> maker version (array system</w:delText>
        </w:r>
        <w:r w:rsidR="00A54618" w:rsidDel="00BF2484">
          <w:delText>)</w:delText>
        </w:r>
      </w:del>
    </w:p>
    <w:p w14:paraId="2EE59B54" w14:textId="1B6A3062" w:rsidR="00A54618" w:rsidDel="00BF2484" w:rsidRDefault="00A54618">
      <w:pPr>
        <w:pStyle w:val="Para"/>
        <w:ind w:firstLine="0"/>
        <w:rPr>
          <w:del w:id="221" w:author="toavina Ralambosoa" w:date="2017-10-25T01:01:00Z"/>
        </w:rPr>
        <w:pPrChange w:id="222" w:author="toavina Ralambosoa" w:date="2017-10-25T01:01:00Z">
          <w:pPr>
            <w:pStyle w:val="Para"/>
          </w:pPr>
        </w:pPrChange>
      </w:pPr>
      <w:del w:id="223" w:author="toavina Ralambosoa" w:date="2017-10-25T01:01:00Z">
        <w:r w:rsidDel="00BF2484">
          <w:delText>Recherche</w:delText>
        </w:r>
        <w:r w:rsidR="008F34C0" w:rsidDel="00BF2484">
          <w:delText xml:space="preserve"> + essayage</w:delText>
        </w:r>
        <w:r w:rsidDel="00BF2484">
          <w:delText xml:space="preserve"> de l’outil le mieux adaptés (Sélénium, BeautifulSoup, lxml)</w:delText>
        </w:r>
      </w:del>
    </w:p>
    <w:p w14:paraId="02725FF1" w14:textId="7BE06403" w:rsidR="00A54618" w:rsidDel="00BF2484" w:rsidRDefault="008F34C0">
      <w:pPr>
        <w:pStyle w:val="Para"/>
        <w:ind w:firstLine="0"/>
        <w:rPr>
          <w:del w:id="224" w:author="toavina Ralambosoa" w:date="2017-10-25T01:01:00Z"/>
        </w:rPr>
        <w:pPrChange w:id="225" w:author="toavina Ralambosoa" w:date="2017-10-25T01:01:00Z">
          <w:pPr>
            <w:pStyle w:val="Para"/>
          </w:pPr>
        </w:pPrChange>
      </w:pPr>
      <w:del w:id="226" w:author="toavina Ralambosoa" w:date="2017-10-25T01:01:00Z">
        <w:r w:rsidDel="00BF2484">
          <w:delText>Recherche par Hié</w:delText>
        </w:r>
        <w:r w:rsidR="00A54618" w:rsidDel="00BF2484">
          <w:delText>rarchie (+ mots clés)</w:delText>
        </w:r>
      </w:del>
    </w:p>
    <w:p w14:paraId="41819CDA" w14:textId="7518508C" w:rsidR="00A54618" w:rsidDel="00BF2484" w:rsidRDefault="00A54618">
      <w:pPr>
        <w:pStyle w:val="Para"/>
        <w:ind w:firstLine="0"/>
        <w:rPr>
          <w:del w:id="227" w:author="toavina Ralambosoa" w:date="2017-10-25T01:01:00Z"/>
        </w:rPr>
        <w:pPrChange w:id="228" w:author="toavina Ralambosoa" w:date="2017-10-25T01:01:00Z">
          <w:pPr>
            <w:pStyle w:val="Para"/>
          </w:pPr>
        </w:pPrChange>
      </w:pPr>
      <w:del w:id="229" w:author="toavina Ralambosoa" w:date="2017-10-25T01:01:00Z">
        <w:r w:rsidDel="00BF2484">
          <w:delText>Pas de spécification (id ou classe proche de la cible)</w:delText>
        </w:r>
      </w:del>
    </w:p>
    <w:p w14:paraId="1EE0ADDF" w14:textId="6371818B" w:rsidR="00A54618" w:rsidRPr="00C44E60" w:rsidDel="009A31C2" w:rsidRDefault="00A54618">
      <w:pPr>
        <w:pStyle w:val="Para"/>
        <w:ind w:firstLine="0"/>
        <w:rPr>
          <w:del w:id="230" w:author="toavina Ralambosoa" w:date="2017-10-25T01:02:00Z"/>
        </w:rPr>
        <w:pPrChange w:id="231" w:author="toavina Ralambosoa" w:date="2017-10-25T01:01:00Z">
          <w:pPr>
            <w:pStyle w:val="Para"/>
          </w:pPr>
        </w:pPrChange>
      </w:pPr>
    </w:p>
    <w:p w14:paraId="3E9D5DAE" w14:textId="4FA60EBC" w:rsidR="001A4C7F" w:rsidDel="009A31C2" w:rsidRDefault="001A4C7F">
      <w:pPr>
        <w:rPr>
          <w:del w:id="232" w:author="toavina Ralambosoa" w:date="2017-10-25T01:02:00Z"/>
        </w:rPr>
        <w:pPrChange w:id="233" w:author="toavina Ralambosoa" w:date="2017-10-25T01:02:00Z">
          <w:pPr>
            <w:pStyle w:val="Titre3"/>
          </w:pPr>
        </w:pPrChange>
      </w:pPr>
      <w:del w:id="234" w:author="toavina Ralambosoa" w:date="2017-10-25T01:02:00Z">
        <w:r w:rsidDel="009A31C2">
          <w:delText>Intégration des données dans « currency_rate_update »</w:delText>
        </w:r>
      </w:del>
    </w:p>
    <w:p w14:paraId="178A9CA3" w14:textId="2429B5AA" w:rsidR="00A54618" w:rsidDel="009A31C2" w:rsidRDefault="00A54618">
      <w:pPr>
        <w:rPr>
          <w:del w:id="235" w:author="toavina Ralambosoa" w:date="2017-10-25T01:02:00Z"/>
        </w:rPr>
        <w:pPrChange w:id="236" w:author="toavina Ralambosoa" w:date="2017-10-25T01:02:00Z">
          <w:pPr>
            <w:pStyle w:val="Para"/>
          </w:pPr>
        </w:pPrChange>
      </w:pPr>
      <w:del w:id="237" w:author="toavina Ralambosoa" w:date="2017-10-25T01:02:00Z">
        <w:r w:rsidDel="009A31C2">
          <w:delText>Implémentation d’une nouvelle source de taux de change</w:delText>
        </w:r>
      </w:del>
    </w:p>
    <w:p w14:paraId="20ECB31F" w14:textId="6F2AFDAB" w:rsidR="00A54618" w:rsidRPr="00A54618" w:rsidDel="009A31C2" w:rsidRDefault="00A54618">
      <w:pPr>
        <w:rPr>
          <w:del w:id="238" w:author="toavina Ralambosoa" w:date="2017-10-25T01:02:00Z"/>
        </w:rPr>
        <w:pPrChange w:id="239" w:author="toavina Ralambosoa" w:date="2017-10-25T01:02:00Z">
          <w:pPr>
            <w:pStyle w:val="Para"/>
          </w:pPr>
        </w:pPrChange>
      </w:pPr>
    </w:p>
    <w:p w14:paraId="383010C4" w14:textId="5EFF4C8A" w:rsidR="005E5A45" w:rsidDel="009A31C2" w:rsidRDefault="00FC528C">
      <w:pPr>
        <w:rPr>
          <w:del w:id="240" w:author="toavina Ralambosoa" w:date="2017-10-25T01:02:00Z"/>
        </w:rPr>
        <w:pPrChange w:id="241" w:author="toavina Ralambosoa" w:date="2017-10-25T01:02:00Z">
          <w:pPr>
            <w:pStyle w:val="Titre3"/>
          </w:pPr>
        </w:pPrChange>
      </w:pPr>
      <w:del w:id="242" w:author="toavina Ralambosoa" w:date="2017-10-25T01:02:00Z">
        <w:r w:rsidDel="009A31C2">
          <w:delText>T</w:delText>
        </w:r>
        <w:r w:rsidR="005E5A45" w:rsidDel="009A31C2">
          <w:delText>ests unitaires</w:delText>
        </w:r>
      </w:del>
    </w:p>
    <w:p w14:paraId="3A8173FC" w14:textId="3A262905" w:rsidR="008F34C0" w:rsidRPr="008F34C0" w:rsidDel="009A31C2" w:rsidRDefault="008F34C0">
      <w:pPr>
        <w:rPr>
          <w:del w:id="243" w:author="toavina Ralambosoa" w:date="2017-10-25T01:02:00Z"/>
        </w:rPr>
        <w:pPrChange w:id="244" w:author="toavina Ralambosoa" w:date="2017-10-25T01:02:00Z">
          <w:pPr>
            <w:pStyle w:val="Para"/>
          </w:pPr>
        </w:pPrChange>
      </w:pPr>
      <w:del w:id="245" w:author="toavina Ralambosoa" w:date="2017-10-25T01:02:00Z">
        <w:r w:rsidDel="009A31C2">
          <w:delText>Test unitaire sans Odoo et docker</w:delText>
        </w:r>
      </w:del>
    </w:p>
    <w:p w14:paraId="2390E049" w14:textId="63385427" w:rsidR="00FC528C" w:rsidRPr="00FC528C" w:rsidDel="009A31C2" w:rsidRDefault="00FC528C">
      <w:pPr>
        <w:rPr>
          <w:del w:id="246" w:author="toavina Ralambosoa" w:date="2017-10-25T01:02:00Z"/>
        </w:rPr>
        <w:pPrChange w:id="247" w:author="toavina Ralambosoa" w:date="2017-10-25T01:02:00Z">
          <w:pPr>
            <w:pStyle w:val="Para"/>
          </w:pPr>
        </w:pPrChange>
      </w:pPr>
      <w:del w:id="248" w:author="toavina Ralambosoa" w:date="2017-10-25T01:02:00Z">
        <w:r w:rsidDel="009A31C2">
          <w:delText xml:space="preserve">Test </w:delText>
        </w:r>
        <w:r w:rsidR="00694FD5" w:rsidDel="009A31C2">
          <w:delText>unitaires dans O</w:delText>
        </w:r>
        <w:r w:rsidDel="009A31C2">
          <w:delText>doo avec docker</w:delText>
        </w:r>
      </w:del>
    </w:p>
    <w:p w14:paraId="3284E3CF" w14:textId="3E044566" w:rsidR="00DD6A62" w:rsidRDefault="00DD6A62">
      <w:pPr>
        <w:pPrChange w:id="249" w:author="toavina Ralambosoa" w:date="2017-10-25T01:02:00Z">
          <w:pPr>
            <w:pStyle w:val="Paragraphedeliste"/>
            <w:spacing w:after="200" w:line="276" w:lineRule="auto"/>
            <w:ind w:left="2880"/>
            <w:jc w:val="left"/>
          </w:pPr>
        </w:pPrChange>
      </w:pPr>
      <w:r>
        <w:tab/>
      </w:r>
    </w:p>
    <w:p w14:paraId="43D11741" w14:textId="77777777" w:rsidR="00DD6A62" w:rsidRPr="00DD6A62" w:rsidRDefault="00DD6A62" w:rsidP="00DD6A62">
      <w:pPr>
        <w:pStyle w:val="Para"/>
      </w:pPr>
    </w:p>
    <w:p w14:paraId="706686C3" w14:textId="77777777" w:rsidR="00A5643A" w:rsidRDefault="00A5643A" w:rsidP="00F47466">
      <w:pPr>
        <w:jc w:val="left"/>
      </w:pPr>
    </w:p>
    <w:p w14:paraId="1732020D" w14:textId="77777777" w:rsidR="0093451E" w:rsidRDefault="0093451E">
      <w:pPr>
        <w:spacing w:line="240" w:lineRule="auto"/>
        <w:jc w:val="left"/>
        <w:rPr>
          <w:b/>
          <w:sz w:val="32"/>
        </w:rPr>
      </w:pPr>
      <w:r>
        <w:br w:type="page"/>
      </w:r>
    </w:p>
    <w:p w14:paraId="74D88F57" w14:textId="54C7FC97" w:rsidR="00A5643A" w:rsidRDefault="00A5643A" w:rsidP="00455198">
      <w:pPr>
        <w:pStyle w:val="Titre2"/>
      </w:pPr>
      <w:bookmarkStart w:id="250" w:name="_Toc492895968"/>
      <w:r w:rsidRPr="00A5643A">
        <w:lastRenderedPageBreak/>
        <w:t>État</w:t>
      </w:r>
      <w:r>
        <w:t xml:space="preserve"> d’</w:t>
      </w:r>
      <w:r w:rsidRPr="00A5643A">
        <w:t>Analyse et Statistiques</w:t>
      </w:r>
      <w:bookmarkEnd w:id="250"/>
    </w:p>
    <w:p w14:paraId="371F6A6B" w14:textId="6B81799D" w:rsidR="00455198" w:rsidRDefault="00341942" w:rsidP="00363526">
      <w:pPr>
        <w:pStyle w:val="Titre3"/>
      </w:pPr>
      <w:bookmarkStart w:id="251" w:name="_Toc492895969"/>
      <w:r>
        <w:t>État</w:t>
      </w:r>
      <w:r w:rsidR="00363526">
        <w:t xml:space="preserve"> numéro 1</w:t>
      </w:r>
      <w:bookmarkEnd w:id="251"/>
    </w:p>
    <w:p w14:paraId="4B42543A" w14:textId="6D0DACBB" w:rsidR="00455198" w:rsidRDefault="00363526" w:rsidP="00363526">
      <w:pPr>
        <w:pStyle w:val="Titre3"/>
      </w:pPr>
      <w:bookmarkStart w:id="252" w:name="_Toc492895970"/>
      <w:r>
        <w:t>État numéro 2</w:t>
      </w:r>
      <w:bookmarkEnd w:id="252"/>
    </w:p>
    <w:p w14:paraId="563BCC2B" w14:textId="63D26D6A" w:rsidR="00455198" w:rsidRDefault="00455198" w:rsidP="00363526">
      <w:pPr>
        <w:pStyle w:val="Titre3"/>
      </w:pPr>
      <w:bookmarkStart w:id="253" w:name="_Toc492895971"/>
      <w:r>
        <w:t>Statistique numéro 1</w:t>
      </w:r>
      <w:bookmarkEnd w:id="253"/>
      <w:r>
        <w:tab/>
      </w:r>
    </w:p>
    <w:p w14:paraId="7AC28046" w14:textId="77777777" w:rsidR="0093451E" w:rsidRDefault="0093451E" w:rsidP="0093451E">
      <w:pPr>
        <w:pStyle w:val="Lgende"/>
        <w:keepNext/>
        <w:jc w:val="left"/>
      </w:pPr>
      <w:bookmarkStart w:id="254" w:name="_Toc441148074"/>
      <w:r>
        <w:t xml:space="preserve">Tableau </w:t>
      </w:r>
      <w:r>
        <w:fldChar w:fldCharType="begin"/>
      </w:r>
      <w:r>
        <w:instrText xml:space="preserve"> SEQ Tableau \* ARABIC </w:instrText>
      </w:r>
      <w:r>
        <w:fldChar w:fldCharType="separate"/>
      </w:r>
      <w:r>
        <w:rPr>
          <w:noProof/>
        </w:rPr>
        <w:t>1</w:t>
      </w:r>
      <w:r>
        <w:fldChar w:fldCharType="end"/>
      </w:r>
      <w:r>
        <w:t> : Classement TIOBE 2014 de quelques langages de programmation</w:t>
      </w:r>
      <w:bookmarkEnd w:id="254"/>
    </w:p>
    <w:tbl>
      <w:tblPr>
        <w:tblStyle w:val="Grilledutableau"/>
        <w:tblW w:w="0" w:type="auto"/>
        <w:tblLook w:val="04A0" w:firstRow="1" w:lastRow="0" w:firstColumn="1" w:lastColumn="0" w:noHBand="0" w:noVBand="1"/>
      </w:tblPr>
      <w:tblGrid>
        <w:gridCol w:w="1785"/>
        <w:gridCol w:w="1785"/>
        <w:gridCol w:w="1785"/>
        <w:gridCol w:w="1786"/>
        <w:gridCol w:w="1786"/>
      </w:tblGrid>
      <w:tr w:rsidR="0093451E" w14:paraId="16A06B3F" w14:textId="77777777" w:rsidTr="00DD6A62">
        <w:tc>
          <w:tcPr>
            <w:tcW w:w="1785" w:type="dxa"/>
          </w:tcPr>
          <w:p w14:paraId="12BFEC1A" w14:textId="77777777" w:rsidR="0093451E" w:rsidRDefault="0093451E" w:rsidP="00DD6A62">
            <w:pPr>
              <w:jc w:val="left"/>
            </w:pPr>
            <w:r>
              <w:t>Position Jan ‘14</w:t>
            </w:r>
          </w:p>
        </w:tc>
        <w:tc>
          <w:tcPr>
            <w:tcW w:w="1785" w:type="dxa"/>
          </w:tcPr>
          <w:p w14:paraId="67D15FDC" w14:textId="77777777" w:rsidR="0093451E" w:rsidRDefault="0093451E" w:rsidP="00DD6A62">
            <w:pPr>
              <w:jc w:val="left"/>
            </w:pPr>
            <w:r>
              <w:t>Position Jan ‘13</w:t>
            </w:r>
          </w:p>
        </w:tc>
        <w:tc>
          <w:tcPr>
            <w:tcW w:w="1785" w:type="dxa"/>
          </w:tcPr>
          <w:p w14:paraId="66576086" w14:textId="77777777" w:rsidR="0093451E" w:rsidRDefault="0093451E" w:rsidP="00DD6A62">
            <w:pPr>
              <w:jc w:val="left"/>
            </w:pPr>
            <w:r>
              <w:t>Language</w:t>
            </w:r>
          </w:p>
        </w:tc>
        <w:tc>
          <w:tcPr>
            <w:tcW w:w="1786" w:type="dxa"/>
          </w:tcPr>
          <w:p w14:paraId="411EDA35" w14:textId="77777777" w:rsidR="0093451E" w:rsidRDefault="0093451E" w:rsidP="00DD6A62">
            <w:pPr>
              <w:jc w:val="left"/>
            </w:pPr>
            <w:r>
              <w:t>Share Jan ‘14</w:t>
            </w:r>
          </w:p>
        </w:tc>
        <w:tc>
          <w:tcPr>
            <w:tcW w:w="1786" w:type="dxa"/>
          </w:tcPr>
          <w:p w14:paraId="57A601D0" w14:textId="77777777" w:rsidR="0093451E" w:rsidRDefault="0093451E" w:rsidP="00DD6A62">
            <w:pPr>
              <w:jc w:val="left"/>
            </w:pPr>
            <w:r>
              <w:t>Trend</w:t>
            </w:r>
          </w:p>
        </w:tc>
      </w:tr>
      <w:tr w:rsidR="0093451E" w14:paraId="2083E688" w14:textId="77777777" w:rsidTr="00DD6A62">
        <w:tc>
          <w:tcPr>
            <w:tcW w:w="1785" w:type="dxa"/>
          </w:tcPr>
          <w:p w14:paraId="233F0BD5" w14:textId="77777777" w:rsidR="0093451E" w:rsidRDefault="0093451E" w:rsidP="00DD6A62">
            <w:pPr>
              <w:jc w:val="left"/>
            </w:pPr>
            <w:r>
              <w:t>1</w:t>
            </w:r>
          </w:p>
        </w:tc>
        <w:tc>
          <w:tcPr>
            <w:tcW w:w="1785" w:type="dxa"/>
          </w:tcPr>
          <w:p w14:paraId="44B5A9D8" w14:textId="77777777" w:rsidR="0093451E" w:rsidRDefault="0093451E" w:rsidP="00DD6A62">
            <w:pPr>
              <w:jc w:val="left"/>
            </w:pPr>
            <w:r>
              <w:t>1</w:t>
            </w:r>
          </w:p>
        </w:tc>
        <w:tc>
          <w:tcPr>
            <w:tcW w:w="1785" w:type="dxa"/>
          </w:tcPr>
          <w:p w14:paraId="0841978B" w14:textId="77777777" w:rsidR="0093451E" w:rsidRDefault="0093451E" w:rsidP="00DD6A62">
            <w:pPr>
              <w:jc w:val="left"/>
            </w:pPr>
            <w:r>
              <w:t>Java</w:t>
            </w:r>
          </w:p>
        </w:tc>
        <w:tc>
          <w:tcPr>
            <w:tcW w:w="1786" w:type="dxa"/>
          </w:tcPr>
          <w:p w14:paraId="575F5B54" w14:textId="77777777" w:rsidR="0093451E" w:rsidRDefault="0093451E" w:rsidP="00DD6A62">
            <w:pPr>
              <w:jc w:val="left"/>
            </w:pPr>
            <w:r>
              <w:t>26.2%</w:t>
            </w:r>
          </w:p>
        </w:tc>
        <w:tc>
          <w:tcPr>
            <w:tcW w:w="1786" w:type="dxa"/>
          </w:tcPr>
          <w:p w14:paraId="003F8953" w14:textId="77777777" w:rsidR="0093451E" w:rsidRDefault="0093451E" w:rsidP="00DD6A62">
            <w:pPr>
              <w:jc w:val="left"/>
            </w:pPr>
            <w:r>
              <w:t>-0.6%</w:t>
            </w:r>
          </w:p>
        </w:tc>
      </w:tr>
      <w:tr w:rsidR="0093451E" w14:paraId="330562B2" w14:textId="77777777" w:rsidTr="00DD6A62">
        <w:tc>
          <w:tcPr>
            <w:tcW w:w="1785" w:type="dxa"/>
          </w:tcPr>
          <w:p w14:paraId="7F2FBDC7" w14:textId="77777777" w:rsidR="0093451E" w:rsidRDefault="0093451E" w:rsidP="00DD6A62">
            <w:pPr>
              <w:jc w:val="left"/>
            </w:pPr>
            <w:r>
              <w:t>2</w:t>
            </w:r>
          </w:p>
        </w:tc>
        <w:tc>
          <w:tcPr>
            <w:tcW w:w="1785" w:type="dxa"/>
          </w:tcPr>
          <w:p w14:paraId="659089BB" w14:textId="77777777" w:rsidR="0093451E" w:rsidRDefault="0093451E" w:rsidP="00DD6A62">
            <w:pPr>
              <w:jc w:val="left"/>
            </w:pPr>
            <w:r>
              <w:t>2</w:t>
            </w:r>
          </w:p>
        </w:tc>
        <w:tc>
          <w:tcPr>
            <w:tcW w:w="1785" w:type="dxa"/>
          </w:tcPr>
          <w:p w14:paraId="7500B04F" w14:textId="77777777" w:rsidR="0093451E" w:rsidRDefault="0093451E" w:rsidP="00DD6A62">
            <w:pPr>
              <w:jc w:val="left"/>
            </w:pPr>
            <w:r>
              <w:t>PhP</w:t>
            </w:r>
          </w:p>
        </w:tc>
        <w:tc>
          <w:tcPr>
            <w:tcW w:w="1786" w:type="dxa"/>
          </w:tcPr>
          <w:p w14:paraId="3678BDB0" w14:textId="77777777" w:rsidR="0093451E" w:rsidRDefault="0093451E" w:rsidP="00DD6A62">
            <w:pPr>
              <w:jc w:val="left"/>
            </w:pPr>
            <w:r>
              <w:t>13.2%</w:t>
            </w:r>
          </w:p>
        </w:tc>
        <w:tc>
          <w:tcPr>
            <w:tcW w:w="1786" w:type="dxa"/>
          </w:tcPr>
          <w:p w14:paraId="5111CD7F" w14:textId="77777777" w:rsidR="0093451E" w:rsidRDefault="0093451E" w:rsidP="00DD6A62">
            <w:pPr>
              <w:jc w:val="left"/>
            </w:pPr>
            <w:r>
              <w:t>-1.6%</w:t>
            </w:r>
          </w:p>
        </w:tc>
      </w:tr>
      <w:tr w:rsidR="0093451E" w14:paraId="70C5C475" w14:textId="77777777" w:rsidTr="00DD6A62">
        <w:tc>
          <w:tcPr>
            <w:tcW w:w="1785" w:type="dxa"/>
          </w:tcPr>
          <w:p w14:paraId="70A80D2B" w14:textId="77777777" w:rsidR="0093451E" w:rsidRDefault="0093451E" w:rsidP="00DD6A62">
            <w:pPr>
              <w:jc w:val="left"/>
            </w:pPr>
            <w:r>
              <w:t>3</w:t>
            </w:r>
          </w:p>
        </w:tc>
        <w:tc>
          <w:tcPr>
            <w:tcW w:w="1785" w:type="dxa"/>
          </w:tcPr>
          <w:p w14:paraId="7A0E27E6" w14:textId="77777777" w:rsidR="0093451E" w:rsidRDefault="0093451E" w:rsidP="00DD6A62">
            <w:pPr>
              <w:jc w:val="left"/>
            </w:pPr>
            <w:r>
              <w:t>6</w:t>
            </w:r>
          </w:p>
        </w:tc>
        <w:tc>
          <w:tcPr>
            <w:tcW w:w="1785" w:type="dxa"/>
          </w:tcPr>
          <w:p w14:paraId="0C1D975F" w14:textId="77777777" w:rsidR="0093451E" w:rsidRDefault="0093451E" w:rsidP="00DD6A62">
            <w:pPr>
              <w:jc w:val="left"/>
            </w:pPr>
            <w:r>
              <w:t>Python</w:t>
            </w:r>
          </w:p>
        </w:tc>
        <w:tc>
          <w:tcPr>
            <w:tcW w:w="1786" w:type="dxa"/>
          </w:tcPr>
          <w:p w14:paraId="6644D1E1" w14:textId="77777777" w:rsidR="0093451E" w:rsidRDefault="0093451E" w:rsidP="00DD6A62">
            <w:pPr>
              <w:jc w:val="left"/>
            </w:pPr>
            <w:r>
              <w:t>10.2%</w:t>
            </w:r>
          </w:p>
        </w:tc>
        <w:tc>
          <w:tcPr>
            <w:tcW w:w="1786" w:type="dxa"/>
          </w:tcPr>
          <w:p w14:paraId="793491AE" w14:textId="77777777" w:rsidR="0093451E" w:rsidRDefault="0093451E" w:rsidP="00DD6A62">
            <w:pPr>
              <w:jc w:val="left"/>
            </w:pPr>
            <w:r>
              <w:t>+1.3%</w:t>
            </w:r>
          </w:p>
        </w:tc>
      </w:tr>
      <w:tr w:rsidR="0093451E" w14:paraId="133EE56B" w14:textId="77777777" w:rsidTr="00DD6A62">
        <w:tc>
          <w:tcPr>
            <w:tcW w:w="1785" w:type="dxa"/>
          </w:tcPr>
          <w:p w14:paraId="6E0EAD45" w14:textId="77777777" w:rsidR="0093451E" w:rsidRDefault="0093451E" w:rsidP="00DD6A62">
            <w:pPr>
              <w:jc w:val="left"/>
            </w:pPr>
            <w:r>
              <w:t>4</w:t>
            </w:r>
          </w:p>
        </w:tc>
        <w:tc>
          <w:tcPr>
            <w:tcW w:w="1785" w:type="dxa"/>
          </w:tcPr>
          <w:p w14:paraId="441A1824" w14:textId="77777777" w:rsidR="0093451E" w:rsidRDefault="0093451E" w:rsidP="00DD6A62">
            <w:pPr>
              <w:jc w:val="left"/>
            </w:pPr>
            <w:r>
              <w:t>3</w:t>
            </w:r>
          </w:p>
        </w:tc>
        <w:tc>
          <w:tcPr>
            <w:tcW w:w="1785" w:type="dxa"/>
          </w:tcPr>
          <w:p w14:paraId="381D0275" w14:textId="77777777" w:rsidR="0093451E" w:rsidRDefault="0093451E" w:rsidP="00DD6A62">
            <w:pPr>
              <w:jc w:val="left"/>
            </w:pPr>
            <w:r>
              <w:t>C#</w:t>
            </w:r>
          </w:p>
        </w:tc>
        <w:tc>
          <w:tcPr>
            <w:tcW w:w="1786" w:type="dxa"/>
          </w:tcPr>
          <w:p w14:paraId="4BF41320" w14:textId="77777777" w:rsidR="0093451E" w:rsidRDefault="0093451E" w:rsidP="00DD6A62">
            <w:pPr>
              <w:jc w:val="left"/>
            </w:pPr>
            <w:r>
              <w:t>9.6%</w:t>
            </w:r>
          </w:p>
        </w:tc>
        <w:tc>
          <w:tcPr>
            <w:tcW w:w="1786" w:type="dxa"/>
          </w:tcPr>
          <w:p w14:paraId="6D8E9D8C" w14:textId="77777777" w:rsidR="0093451E" w:rsidRDefault="0093451E" w:rsidP="00DD6A62">
            <w:pPr>
              <w:jc w:val="left"/>
            </w:pPr>
            <w:r>
              <w:t>-0.4%</w:t>
            </w:r>
          </w:p>
        </w:tc>
      </w:tr>
      <w:tr w:rsidR="0093451E" w14:paraId="0FD594DB" w14:textId="77777777" w:rsidTr="00DD6A62">
        <w:tc>
          <w:tcPr>
            <w:tcW w:w="1785" w:type="dxa"/>
          </w:tcPr>
          <w:p w14:paraId="6EF40087" w14:textId="77777777" w:rsidR="0093451E" w:rsidRDefault="0093451E" w:rsidP="00DD6A62">
            <w:pPr>
              <w:jc w:val="left"/>
            </w:pPr>
            <w:r>
              <w:t>5</w:t>
            </w:r>
          </w:p>
        </w:tc>
        <w:tc>
          <w:tcPr>
            <w:tcW w:w="1785" w:type="dxa"/>
          </w:tcPr>
          <w:p w14:paraId="21C51FE6" w14:textId="77777777" w:rsidR="0093451E" w:rsidRDefault="0093451E" w:rsidP="00DD6A62">
            <w:pPr>
              <w:jc w:val="left"/>
            </w:pPr>
            <w:r>
              <w:t>4</w:t>
            </w:r>
          </w:p>
        </w:tc>
        <w:tc>
          <w:tcPr>
            <w:tcW w:w="1785" w:type="dxa"/>
          </w:tcPr>
          <w:p w14:paraId="226580EA" w14:textId="77777777" w:rsidR="0093451E" w:rsidRDefault="0093451E" w:rsidP="00DD6A62">
            <w:pPr>
              <w:jc w:val="left"/>
            </w:pPr>
            <w:r>
              <w:t>C++</w:t>
            </w:r>
          </w:p>
        </w:tc>
        <w:tc>
          <w:tcPr>
            <w:tcW w:w="1786" w:type="dxa"/>
          </w:tcPr>
          <w:p w14:paraId="2B0F59FD" w14:textId="77777777" w:rsidR="0093451E" w:rsidRDefault="0093451E" w:rsidP="00DD6A62">
            <w:pPr>
              <w:jc w:val="left"/>
            </w:pPr>
            <w:r>
              <w:t>8.9%</w:t>
            </w:r>
          </w:p>
        </w:tc>
        <w:tc>
          <w:tcPr>
            <w:tcW w:w="1786" w:type="dxa"/>
          </w:tcPr>
          <w:p w14:paraId="06FC159B" w14:textId="77777777" w:rsidR="0093451E" w:rsidRDefault="0093451E" w:rsidP="00DD6A62">
            <w:pPr>
              <w:jc w:val="left"/>
            </w:pPr>
            <w:r>
              <w:t>0%</w:t>
            </w:r>
          </w:p>
        </w:tc>
      </w:tr>
      <w:tr w:rsidR="0093451E" w14:paraId="07AF1664" w14:textId="77777777" w:rsidTr="00DD6A62">
        <w:tc>
          <w:tcPr>
            <w:tcW w:w="1785" w:type="dxa"/>
          </w:tcPr>
          <w:p w14:paraId="0FBC5C38" w14:textId="77777777" w:rsidR="0093451E" w:rsidRDefault="0093451E" w:rsidP="00DD6A62">
            <w:pPr>
              <w:jc w:val="left"/>
            </w:pPr>
            <w:r>
              <w:t>6</w:t>
            </w:r>
          </w:p>
        </w:tc>
        <w:tc>
          <w:tcPr>
            <w:tcW w:w="1785" w:type="dxa"/>
          </w:tcPr>
          <w:p w14:paraId="482A8ED5" w14:textId="77777777" w:rsidR="0093451E" w:rsidRDefault="0093451E" w:rsidP="00DD6A62">
            <w:pPr>
              <w:jc w:val="left"/>
            </w:pPr>
            <w:r>
              <w:t>5</w:t>
            </w:r>
          </w:p>
        </w:tc>
        <w:tc>
          <w:tcPr>
            <w:tcW w:w="1785" w:type="dxa"/>
          </w:tcPr>
          <w:p w14:paraId="23B66DF4" w14:textId="77777777" w:rsidR="0093451E" w:rsidRDefault="0093451E" w:rsidP="00DD6A62">
            <w:pPr>
              <w:jc w:val="left"/>
            </w:pPr>
            <w:r>
              <w:t>C</w:t>
            </w:r>
          </w:p>
        </w:tc>
        <w:tc>
          <w:tcPr>
            <w:tcW w:w="1786" w:type="dxa"/>
          </w:tcPr>
          <w:p w14:paraId="28A4E4B0" w14:textId="77777777" w:rsidR="0093451E" w:rsidRDefault="0093451E" w:rsidP="00DD6A62">
            <w:pPr>
              <w:jc w:val="left"/>
            </w:pPr>
            <w:r>
              <w:t>8.1%</w:t>
            </w:r>
          </w:p>
        </w:tc>
        <w:tc>
          <w:tcPr>
            <w:tcW w:w="1786" w:type="dxa"/>
          </w:tcPr>
          <w:p w14:paraId="58E5EC82" w14:textId="77777777" w:rsidR="0093451E" w:rsidRDefault="0093451E" w:rsidP="00DD6A62">
            <w:pPr>
              <w:jc w:val="left"/>
            </w:pPr>
            <w:r>
              <w:t>-0.2%</w:t>
            </w:r>
          </w:p>
        </w:tc>
      </w:tr>
      <w:tr w:rsidR="0093451E" w14:paraId="365FCDF3" w14:textId="77777777" w:rsidTr="00DD6A62">
        <w:tc>
          <w:tcPr>
            <w:tcW w:w="1785" w:type="dxa"/>
          </w:tcPr>
          <w:p w14:paraId="62FAA1AA" w14:textId="77777777" w:rsidR="0093451E" w:rsidRDefault="0093451E" w:rsidP="00DD6A62">
            <w:pPr>
              <w:jc w:val="left"/>
            </w:pPr>
            <w:r>
              <w:t>7</w:t>
            </w:r>
          </w:p>
        </w:tc>
        <w:tc>
          <w:tcPr>
            <w:tcW w:w="1785" w:type="dxa"/>
          </w:tcPr>
          <w:p w14:paraId="4418DE75" w14:textId="77777777" w:rsidR="0093451E" w:rsidRDefault="0093451E" w:rsidP="00DD6A62">
            <w:pPr>
              <w:jc w:val="left"/>
            </w:pPr>
            <w:r>
              <w:t>7</w:t>
            </w:r>
          </w:p>
        </w:tc>
        <w:tc>
          <w:tcPr>
            <w:tcW w:w="1785" w:type="dxa"/>
          </w:tcPr>
          <w:p w14:paraId="091B1755" w14:textId="77777777" w:rsidR="0093451E" w:rsidRDefault="0093451E" w:rsidP="00DD6A62">
            <w:pPr>
              <w:jc w:val="left"/>
            </w:pPr>
            <w:r>
              <w:t>JavaScript</w:t>
            </w:r>
          </w:p>
        </w:tc>
        <w:tc>
          <w:tcPr>
            <w:tcW w:w="1786" w:type="dxa"/>
          </w:tcPr>
          <w:p w14:paraId="6F5ACFC6" w14:textId="77777777" w:rsidR="0093451E" w:rsidRDefault="0093451E" w:rsidP="00DD6A62">
            <w:pPr>
              <w:jc w:val="left"/>
            </w:pPr>
            <w:r>
              <w:t>7.6%</w:t>
            </w:r>
          </w:p>
        </w:tc>
        <w:tc>
          <w:tcPr>
            <w:tcW w:w="1786" w:type="dxa"/>
          </w:tcPr>
          <w:p w14:paraId="09E1CC1B" w14:textId="77777777" w:rsidR="0093451E" w:rsidRDefault="0093451E" w:rsidP="00DD6A62">
            <w:pPr>
              <w:jc w:val="left"/>
            </w:pPr>
            <w:r>
              <w:t>+0.3%</w:t>
            </w:r>
          </w:p>
        </w:tc>
      </w:tr>
    </w:tbl>
    <w:p w14:paraId="146CA837" w14:textId="77777777" w:rsidR="0093451E" w:rsidRDefault="0093451E" w:rsidP="0093451E">
      <w:pPr>
        <w:jc w:val="left"/>
        <w:sectPr w:rsidR="0093451E" w:rsidSect="00C01A6F">
          <w:headerReference w:type="first" r:id="rId12"/>
          <w:pgSz w:w="11907" w:h="16840" w:code="9"/>
          <w:pgMar w:top="1418" w:right="1418" w:bottom="1418" w:left="1418" w:header="567" w:footer="567" w:gutter="284"/>
          <w:cols w:space="720"/>
          <w:noEndnote/>
          <w:titlePg/>
          <w:docGrid w:linePitch="326"/>
        </w:sectPr>
      </w:pPr>
    </w:p>
    <w:p w14:paraId="7485745A" w14:textId="567C547F" w:rsidR="0093451E" w:rsidRDefault="0093451E">
      <w:pPr>
        <w:spacing w:line="240" w:lineRule="auto"/>
        <w:jc w:val="left"/>
      </w:pPr>
    </w:p>
    <w:p w14:paraId="4557CA6A" w14:textId="61564B1E" w:rsidR="0093451E" w:rsidRPr="0093451E" w:rsidRDefault="0093451E" w:rsidP="0093451E">
      <w:pPr>
        <w:pStyle w:val="Titre2"/>
        <w:rPr>
          <w:sz w:val="28"/>
        </w:rPr>
      </w:pPr>
      <w:bookmarkStart w:id="255" w:name="_Toc492895972"/>
      <w:r>
        <w:t>Problèmes rencontrés</w:t>
      </w:r>
      <w:r w:rsidRPr="0093451E">
        <w:t xml:space="preserve"> et solutions</w:t>
      </w:r>
      <w:bookmarkEnd w:id="255"/>
    </w:p>
    <w:p w14:paraId="78407B91" w14:textId="77777777" w:rsidR="0093451E" w:rsidRDefault="0093451E" w:rsidP="0093451E">
      <w:pPr>
        <w:pStyle w:val="Para"/>
      </w:pPr>
    </w:p>
    <w:p w14:paraId="2F9C185A" w14:textId="77777777" w:rsidR="0093451E" w:rsidRDefault="0093451E" w:rsidP="0093451E">
      <w:pPr>
        <w:pStyle w:val="Para"/>
      </w:pPr>
    </w:p>
    <w:p w14:paraId="3ECD9369" w14:textId="418051CC" w:rsidR="0093451E" w:rsidRDefault="0093451E">
      <w:pPr>
        <w:spacing w:line="240" w:lineRule="auto"/>
        <w:jc w:val="left"/>
      </w:pPr>
      <w:r>
        <w:br w:type="page"/>
      </w:r>
    </w:p>
    <w:p w14:paraId="72CED01B" w14:textId="77777777" w:rsidR="0093451E" w:rsidRPr="0093451E" w:rsidRDefault="0093451E" w:rsidP="0093451E">
      <w:pPr>
        <w:pStyle w:val="Para"/>
        <w:sectPr w:rsidR="0093451E" w:rsidRPr="0093451E" w:rsidSect="00C01A6F">
          <w:pgSz w:w="11907" w:h="16840" w:code="9"/>
          <w:pgMar w:top="1418" w:right="1418" w:bottom="1418" w:left="1418" w:header="567" w:footer="567" w:gutter="284"/>
          <w:cols w:space="720"/>
          <w:noEndnote/>
          <w:titlePg/>
          <w:docGrid w:linePitch="326"/>
        </w:sectPr>
      </w:pPr>
    </w:p>
    <w:p w14:paraId="62F3C2AA" w14:textId="1C53B5FE" w:rsidR="00A6294C" w:rsidRDefault="0093451E" w:rsidP="00F47466">
      <w:pPr>
        <w:pStyle w:val="Titre1"/>
      </w:pPr>
      <w:bookmarkStart w:id="256" w:name="_Toc492895973"/>
      <w:r w:rsidRPr="0093451E">
        <w:lastRenderedPageBreak/>
        <w:t>Évaluation du projet et connaissances acquis</w:t>
      </w:r>
      <w:r w:rsidR="00C4532C">
        <w:t>es</w:t>
      </w:r>
      <w:bookmarkEnd w:id="256"/>
    </w:p>
    <w:p w14:paraId="3C7FE7F9" w14:textId="77777777" w:rsidR="001C2F73" w:rsidRDefault="001C2F73" w:rsidP="00F47466">
      <w:pPr>
        <w:jc w:val="left"/>
      </w:pPr>
    </w:p>
    <w:p w14:paraId="76CC232A" w14:textId="16EEA1F9" w:rsidR="0093451E" w:rsidRPr="0093451E" w:rsidRDefault="0093451E" w:rsidP="0093451E">
      <w:pPr>
        <w:pStyle w:val="Titre2"/>
      </w:pPr>
      <w:bookmarkStart w:id="257" w:name="_Toc492895974"/>
      <w:r>
        <w:t>Bilan pour l'entreprise</w:t>
      </w:r>
      <w:bookmarkEnd w:id="257"/>
    </w:p>
    <w:p w14:paraId="106E0A1B" w14:textId="5BC88B6C" w:rsidR="0093451E" w:rsidRPr="0093451E" w:rsidRDefault="0093451E" w:rsidP="0093451E">
      <w:pPr>
        <w:pStyle w:val="Titre2"/>
      </w:pPr>
      <w:bookmarkStart w:id="258" w:name="_Toc492895975"/>
      <w:r>
        <w:t>Bilan personnel</w:t>
      </w:r>
      <w:bookmarkEnd w:id="258"/>
    </w:p>
    <w:p w14:paraId="68866D6C" w14:textId="37999064" w:rsidR="0093451E" w:rsidRPr="0093451E" w:rsidRDefault="0093451E" w:rsidP="0093451E">
      <w:pPr>
        <w:pStyle w:val="Titre2"/>
      </w:pPr>
      <w:bookmarkStart w:id="259" w:name="_Toc492895976"/>
      <w:r w:rsidRPr="0093451E">
        <w:t xml:space="preserve">Extension </w:t>
      </w:r>
      <w:r>
        <w:t>et évolution de l’application</w:t>
      </w:r>
      <w:bookmarkEnd w:id="259"/>
    </w:p>
    <w:p w14:paraId="5ABA630A" w14:textId="77777777" w:rsidR="001C2F73" w:rsidRDefault="001C2F73" w:rsidP="00F47466">
      <w:pPr>
        <w:pStyle w:val="Para"/>
        <w:jc w:val="left"/>
      </w:pPr>
    </w:p>
    <w:p w14:paraId="3B766275" w14:textId="77777777" w:rsidR="00A6294C" w:rsidRDefault="00A6294C" w:rsidP="00F47466">
      <w:pPr>
        <w:jc w:val="left"/>
        <w:sectPr w:rsidR="00A6294C" w:rsidSect="00C01A6F">
          <w:pgSz w:w="11907" w:h="16840" w:code="9"/>
          <w:pgMar w:top="1418" w:right="1418" w:bottom="1418" w:left="1418" w:header="567" w:footer="567" w:gutter="284"/>
          <w:cols w:space="720"/>
          <w:noEndnote/>
          <w:titlePg/>
          <w:docGrid w:linePitch="326"/>
        </w:sectPr>
      </w:pPr>
    </w:p>
    <w:p w14:paraId="47ABE497" w14:textId="77777777" w:rsidR="00A6294C" w:rsidRDefault="00A6294C" w:rsidP="003E6C8C">
      <w:pPr>
        <w:pStyle w:val="Titre1"/>
        <w:numPr>
          <w:ilvl w:val="0"/>
          <w:numId w:val="0"/>
        </w:numPr>
        <w:ind w:left="432" w:hanging="432"/>
      </w:pPr>
      <w:bookmarkStart w:id="260" w:name="_Toc492895977"/>
      <w:r>
        <w:lastRenderedPageBreak/>
        <w:t>Conclusion</w:t>
      </w:r>
      <w:bookmarkEnd w:id="260"/>
    </w:p>
    <w:p w14:paraId="286D56A3" w14:textId="77777777" w:rsidR="00A6294C" w:rsidRDefault="00570A5A" w:rsidP="00570A5A">
      <w:pPr>
        <w:pStyle w:val="Para"/>
        <w:ind w:firstLine="0"/>
        <w:jc w:val="left"/>
      </w:pPr>
      <w:r>
        <w:t xml:space="preserve">Doit inclure </w:t>
      </w:r>
      <w:r w:rsidRPr="00D74826">
        <w:rPr>
          <w:b/>
        </w:rPr>
        <w:t>au moins</w:t>
      </w:r>
      <w:r>
        <w:t xml:space="preserve"> 3 points : les avantages et satisfactions exprimés par l’entreprise/institution d’accueil au vu de l’</w:t>
      </w:r>
      <w:r w:rsidR="00D74826">
        <w:t xml:space="preserve">atteinte des </w:t>
      </w:r>
      <w:r>
        <w:t>objectif</w:t>
      </w:r>
      <w:r w:rsidR="00D74826">
        <w:t>s</w:t>
      </w:r>
      <w:r>
        <w:t xml:space="preserve"> fixé</w:t>
      </w:r>
      <w:r w:rsidR="00D74826">
        <w:t>s au début du stage</w:t>
      </w:r>
      <w:r>
        <w:t xml:space="preserve">, vos impressions personnelles et une partie </w:t>
      </w:r>
      <w:r w:rsidRPr="00D74826">
        <w:rPr>
          <w:b/>
        </w:rPr>
        <w:t>perspective</w:t>
      </w:r>
      <w:r w:rsidR="00250AD9">
        <w:rPr>
          <w:b/>
        </w:rPr>
        <w:t>s</w:t>
      </w:r>
      <w:r>
        <w:t xml:space="preserve"> d’extension du travail effectué.</w:t>
      </w:r>
    </w:p>
    <w:p w14:paraId="05A186A2" w14:textId="77777777" w:rsidR="001A6C22" w:rsidRDefault="001A6C22" w:rsidP="001A6C22">
      <w:pPr>
        <w:pStyle w:val="Para"/>
        <w:ind w:firstLine="0"/>
        <w:jc w:val="left"/>
      </w:pPr>
      <w:r>
        <w:t xml:space="preserve">La conclusion doit tenir </w:t>
      </w:r>
      <w:r w:rsidRPr="00D74826">
        <w:rPr>
          <w:b/>
        </w:rPr>
        <w:t>obligatoirement</w:t>
      </w:r>
      <w:r>
        <w:t xml:space="preserve"> sur une page maximum.</w:t>
      </w:r>
    </w:p>
    <w:p w14:paraId="20B6990B" w14:textId="77777777" w:rsidR="001A6C22" w:rsidRDefault="001A6C22" w:rsidP="001A6C22">
      <w:pPr>
        <w:jc w:val="left"/>
      </w:pPr>
    </w:p>
    <w:p w14:paraId="181A0A93" w14:textId="77777777" w:rsidR="001A6C22" w:rsidRDefault="001A6C22" w:rsidP="001A6C22">
      <w:pPr>
        <w:jc w:val="left"/>
        <w:sectPr w:rsidR="001A6C22" w:rsidSect="00C01A6F">
          <w:headerReference w:type="first" r:id="rId13"/>
          <w:pgSz w:w="11907" w:h="16840" w:code="9"/>
          <w:pgMar w:top="1418" w:right="1418" w:bottom="1418" w:left="1418" w:header="567" w:footer="567" w:gutter="284"/>
          <w:cols w:space="720"/>
          <w:noEndnote/>
          <w:titlePg/>
          <w:docGrid w:linePitch="326"/>
        </w:sectPr>
      </w:pPr>
    </w:p>
    <w:p w14:paraId="3A145922" w14:textId="77777777" w:rsidR="00A6294C" w:rsidRDefault="00A6294C" w:rsidP="003E6C8C">
      <w:pPr>
        <w:pStyle w:val="Titre1"/>
        <w:numPr>
          <w:ilvl w:val="0"/>
          <w:numId w:val="0"/>
        </w:numPr>
        <w:ind w:left="432" w:hanging="432"/>
      </w:pPr>
      <w:bookmarkStart w:id="261" w:name="_Toc492895978"/>
      <w:r>
        <w:lastRenderedPageBreak/>
        <w:t>Bibliographie</w:t>
      </w:r>
      <w:bookmarkEnd w:id="261"/>
    </w:p>
    <w:p w14:paraId="39AC3BE1" w14:textId="77777777" w:rsidR="00A6294C" w:rsidRDefault="00F65189" w:rsidP="00F4746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r w:rsidR="00DB23A9">
        <w:t>Ecole d’ingénieurs et d’architectes de Fribourg</w:t>
      </w:r>
      <w:r w:rsidR="00A6294C">
        <w:t xml:space="preserve">, </w:t>
      </w:r>
      <w:r w:rsidR="00DB23A9">
        <w:t>2007</w:t>
      </w:r>
      <w:r w:rsidR="00A6294C">
        <w:t>. 2</w:t>
      </w:r>
      <w:r w:rsidR="00DB23A9">
        <w:t>2</w:t>
      </w:r>
      <w:r w:rsidR="00A6294C">
        <w:t>0p.</w:t>
      </w:r>
    </w:p>
    <w:p w14:paraId="1F81E801" w14:textId="77777777" w:rsidR="0003095C" w:rsidRDefault="00F65189" w:rsidP="00F47466">
      <w:pPr>
        <w:pStyle w:val="3Bibliitem"/>
        <w:jc w:val="left"/>
      </w:pPr>
      <w:r>
        <w:t>LALITTE</w:t>
      </w:r>
      <w:r w:rsidR="0003095C">
        <w:t xml:space="preserve">, E., </w:t>
      </w:r>
      <w:r>
        <w:t>GUICHARD</w:t>
      </w:r>
      <w:r w:rsidR="0003095C">
        <w:t xml:space="preserve">, R., </w:t>
      </w:r>
      <w:r w:rsidR="0003095C" w:rsidRPr="0003095C">
        <w:rPr>
          <w:i/>
        </w:rPr>
        <w:t>Apprenez le fonctionnement des réseaux TCP/IP</w:t>
      </w:r>
      <w:r>
        <w:t xml:space="preserve"> [en ligne]. Disponible sur </w:t>
      </w:r>
      <w:r w:rsidR="0003095C">
        <w:t xml:space="preserve">: </w:t>
      </w:r>
      <w:hyperlink r:id="rId14" w:history="1">
        <w:r w:rsidR="0003095C" w:rsidRPr="005236E0">
          <w:rPr>
            <w:rStyle w:val="Lienhypertexte"/>
          </w:rPr>
          <w:t>http://fr.openclassrooms.com/informatique/cours/apprenez-le-fonctionnement-des-reseaux-tcp-ip</w:t>
        </w:r>
      </w:hyperlink>
      <w:r w:rsidR="0003095C">
        <w:t xml:space="preserve">  </w:t>
      </w:r>
      <w:r w:rsidR="00507987">
        <w:t>(consultée le 28-08-2014)</w:t>
      </w:r>
    </w:p>
    <w:p w14:paraId="55AE29DB" w14:textId="77777777" w:rsidR="00A6294C" w:rsidRDefault="00507987" w:rsidP="00F4746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158898F1" w14:textId="77777777" w:rsidR="00A6294C" w:rsidRDefault="00A6294C" w:rsidP="00F47466">
      <w:pPr>
        <w:pStyle w:val="3Bibliitem"/>
        <w:jc w:val="left"/>
        <w:sectPr w:rsidR="00A6294C" w:rsidSect="00C01A6F">
          <w:headerReference w:type="first" r:id="rId15"/>
          <w:pgSz w:w="11907" w:h="16840" w:code="9"/>
          <w:pgMar w:top="1418" w:right="1418" w:bottom="1418" w:left="1418" w:header="567" w:footer="567" w:gutter="284"/>
          <w:cols w:space="720"/>
          <w:noEndnote/>
          <w:titlePg/>
          <w:docGrid w:linePitch="326"/>
        </w:sectPr>
      </w:pPr>
    </w:p>
    <w:p w14:paraId="34601BFC" w14:textId="255FD027" w:rsidR="00A6294C" w:rsidRPr="00290FB8" w:rsidRDefault="00341942" w:rsidP="00290FB8">
      <w:pPr>
        <w:pStyle w:val="Titre1"/>
        <w:numPr>
          <w:ilvl w:val="0"/>
          <w:numId w:val="0"/>
        </w:numPr>
        <w:ind w:left="432" w:hanging="432"/>
      </w:pPr>
      <w:bookmarkStart w:id="262" w:name="_Toc492895979"/>
      <w:r w:rsidRPr="00290FB8">
        <w:lastRenderedPageBreak/>
        <w:t>Annexe</w:t>
      </w:r>
      <w:bookmarkEnd w:id="262"/>
    </w:p>
    <w:p w14:paraId="661E627E" w14:textId="77777777" w:rsidR="001C2F73" w:rsidRPr="001C2F73" w:rsidRDefault="001C2F73" w:rsidP="001C2F73"/>
    <w:sectPr w:rsidR="001C2F73" w:rsidRPr="001C2F73" w:rsidSect="00C01A6F">
      <w:headerReference w:type="default" r:id="rId16"/>
      <w:footerReference w:type="default" r:id="rId17"/>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D61C7" w14:textId="77777777" w:rsidR="00E9767D" w:rsidRDefault="00E9767D">
      <w:r>
        <w:separator/>
      </w:r>
    </w:p>
  </w:endnote>
  <w:endnote w:type="continuationSeparator" w:id="0">
    <w:p w14:paraId="0D783E28" w14:textId="77777777" w:rsidR="00E9767D" w:rsidRDefault="00E9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D4687" w14:textId="1E1E37AC" w:rsidR="00170A36" w:rsidRDefault="00170A36" w:rsidP="00AB7043">
    <w:pPr>
      <w:pStyle w:val="Pieddepage"/>
      <w:jc w:val="center"/>
    </w:pPr>
    <w:r>
      <w:fldChar w:fldCharType="begin"/>
    </w:r>
    <w:r>
      <w:instrText>PAGE   \* MERGEFORMAT</w:instrText>
    </w:r>
    <w:r>
      <w:fldChar w:fldCharType="separate"/>
    </w:r>
    <w:r w:rsidR="00795E1A" w:rsidRPr="00795E1A">
      <w:rPr>
        <w:noProof/>
        <w:lang w:val="fr-FR"/>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E38E8" w14:textId="77777777" w:rsidR="00E9767D" w:rsidRDefault="00E9767D">
      <w:r>
        <w:separator/>
      </w:r>
    </w:p>
  </w:footnote>
  <w:footnote w:type="continuationSeparator" w:id="0">
    <w:p w14:paraId="729AB2DD" w14:textId="77777777" w:rsidR="00E9767D" w:rsidRDefault="00E9767D">
      <w:r>
        <w:continuationSeparator/>
      </w:r>
    </w:p>
  </w:footnote>
  <w:footnote w:id="1">
    <w:p w14:paraId="37056130" w14:textId="384C76A4" w:rsidR="00686D6F" w:rsidRPr="00686D6F" w:rsidRDefault="00686D6F">
      <w:pPr>
        <w:pStyle w:val="Notedebasdepage"/>
        <w:rPr>
          <w:lang w:val="fr-FR"/>
        </w:rPr>
      </w:pPr>
      <w:r>
        <w:rPr>
          <w:rStyle w:val="Appelnotedebasdep"/>
        </w:rPr>
        <w:footnoteRef/>
      </w:r>
      <w:r>
        <w:t xml:space="preserve"> </w:t>
      </w:r>
      <w:r w:rsidR="007B33FB">
        <w:t xml:space="preserve">Lien : </w:t>
      </w:r>
      <w:ins w:id="1" w:author="toavina Ralambosoa" w:date="2017-10-25T00:31:00Z">
        <w:r w:rsidR="00D73208" w:rsidRPr="00D73208">
          <w:t>http://www.banque-centrale.mg/</w:t>
        </w:r>
      </w:ins>
    </w:p>
  </w:footnote>
  <w:footnote w:id="2">
    <w:p w14:paraId="00359A06" w14:textId="77777777" w:rsidR="001A4C7F" w:rsidRPr="008C3229" w:rsidRDefault="001A4C7F" w:rsidP="001A4C7F">
      <w:pPr>
        <w:pStyle w:val="Notedebasdepage"/>
        <w:rPr>
          <w:lang w:val="fr-FR"/>
        </w:rPr>
      </w:pPr>
      <w:r>
        <w:rPr>
          <w:rStyle w:val="Appelnotedebasdep"/>
        </w:rPr>
        <w:footnoteRef/>
      </w:r>
      <w:r>
        <w:t xml:space="preserve"> Source : </w:t>
      </w:r>
      <w:r w:rsidRPr="008C3229">
        <w:t>https://www.camptocamp.com/solution/odoo/</w:t>
      </w:r>
    </w:p>
  </w:footnote>
  <w:footnote w:id="3">
    <w:p w14:paraId="6FB2ED82" w14:textId="77777777" w:rsidR="001A4C7F" w:rsidRPr="006D53DE" w:rsidRDefault="001A4C7F" w:rsidP="001A4C7F">
      <w:pPr>
        <w:pStyle w:val="Notedebasdepage"/>
        <w:rPr>
          <w:lang w:val="fr-FR"/>
        </w:rPr>
      </w:pPr>
      <w:r>
        <w:rPr>
          <w:rStyle w:val="Appelnotedebasdep"/>
        </w:rPr>
        <w:footnoteRef/>
      </w:r>
      <w:r>
        <w:t xml:space="preserve"> </w:t>
      </w:r>
      <w:r>
        <w:rPr>
          <w:lang w:val="fr-FR"/>
        </w:rPr>
        <w:t xml:space="preserve"> Source : </w:t>
      </w:r>
      <w:r w:rsidRPr="006D53DE">
        <w:rPr>
          <w:lang w:val="fr-FR"/>
        </w:rPr>
        <w:t>https://fr.wikipedia.org/wiki/Docker_(logiciel)</w:t>
      </w:r>
    </w:p>
  </w:footnote>
  <w:footnote w:id="4">
    <w:p w14:paraId="770E5DD6" w14:textId="77777777" w:rsidR="001A4C7F" w:rsidRPr="00CE36E1" w:rsidRDefault="001A4C7F" w:rsidP="001A4C7F">
      <w:pPr>
        <w:pStyle w:val="Notedebasdepage"/>
        <w:rPr>
          <w:lang w:val="en-US"/>
        </w:rPr>
      </w:pPr>
      <w:r>
        <w:rPr>
          <w:rStyle w:val="Appelnotedebasdep"/>
        </w:rPr>
        <w:footnoteRef/>
      </w:r>
      <w:r w:rsidRPr="00CE36E1">
        <w:rPr>
          <w:lang w:val="en-US"/>
        </w:rPr>
        <w:t xml:space="preserve"> Yahoo Finance : </w:t>
      </w:r>
      <w:hyperlink r:id="rId1" w:history="1">
        <w:r w:rsidRPr="00CE36E1">
          <w:rPr>
            <w:rStyle w:val="Lienhypertexte"/>
            <w:lang w:val="en-US"/>
          </w:rPr>
          <w:t>https://fr.finance.yahoo.com/devises/convertisseur/</w:t>
        </w:r>
      </w:hyperlink>
    </w:p>
    <w:p w14:paraId="7D32D6D2" w14:textId="77777777" w:rsidR="001A4C7F" w:rsidRPr="00CE36E1" w:rsidRDefault="001A4C7F" w:rsidP="001A4C7F">
      <w:pPr>
        <w:pStyle w:val="Notedebasdepage"/>
        <w:rPr>
          <w:lang w:val="en-US"/>
        </w:rPr>
      </w:pPr>
    </w:p>
  </w:footnote>
  <w:footnote w:id="5">
    <w:p w14:paraId="22682EB3" w14:textId="77777777" w:rsidR="001A4C7F" w:rsidRPr="00E25967" w:rsidRDefault="001A4C7F" w:rsidP="001A4C7F">
      <w:pPr>
        <w:pStyle w:val="Notedebasdepage"/>
        <w:rPr>
          <w:lang w:val="fr-FR"/>
        </w:rPr>
      </w:pPr>
      <w:r>
        <w:rPr>
          <w:rStyle w:val="Appelnotedebasdep"/>
        </w:rPr>
        <w:footnoteRef/>
      </w:r>
      <w:r>
        <w:t xml:space="preserve"> Banque centrale malgache : </w:t>
      </w:r>
      <w:r w:rsidRPr="00AA75E6">
        <w:t>http://www.banque-centrale.mg/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EFCAA" w14:textId="77777777" w:rsidR="00170A36" w:rsidRDefault="00170A36" w:rsidP="005A438B">
    <w:pPr>
      <w:pStyle w:val="En-tte"/>
      <w:jc w:val="right"/>
    </w:pPr>
  </w:p>
  <w:p w14:paraId="74DFBDF3" w14:textId="77777777" w:rsidR="00170A36" w:rsidRDefault="00170A36" w:rsidP="005A438B">
    <w:pPr>
      <w:pStyle w:val="En-tte"/>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582B" w14:textId="77777777" w:rsidR="00170A36" w:rsidRDefault="00170A36" w:rsidP="005A438B">
    <w:pPr>
      <w:pStyle w:val="En-tte"/>
      <w:jc w:val="right"/>
    </w:pPr>
  </w:p>
  <w:p w14:paraId="3381566B" w14:textId="77777777" w:rsidR="00170A36" w:rsidRDefault="00170A36" w:rsidP="005A438B">
    <w:pPr>
      <w:pStyle w:val="En-tte"/>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148DC" w14:textId="77777777" w:rsidR="00170A36" w:rsidRDefault="00170A36" w:rsidP="005A438B">
    <w:pPr>
      <w:pStyle w:val="En-tte"/>
      <w:jc w:val="right"/>
    </w:pPr>
  </w:p>
  <w:p w14:paraId="39150035" w14:textId="77777777" w:rsidR="00170A36" w:rsidRDefault="00170A36" w:rsidP="005A438B">
    <w:pPr>
      <w:pStyle w:val="En-tte"/>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3093" w14:textId="77777777" w:rsidR="00170A36" w:rsidRDefault="00170A36" w:rsidP="00D02884">
    <w:pPr>
      <w:pStyle w:val="En-tte"/>
      <w:jc w:val="right"/>
    </w:pPr>
  </w:p>
  <w:p w14:paraId="721265EB" w14:textId="77777777" w:rsidR="00170A36" w:rsidRDefault="00170A36" w:rsidP="00D02884">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F6A80"/>
    <w:multiLevelType w:val="multilevel"/>
    <w:tmpl w:val="FE7A15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630D2"/>
    <w:multiLevelType w:val="hybridMultilevel"/>
    <w:tmpl w:val="4476EA38"/>
    <w:lvl w:ilvl="0" w:tplc="6118503A">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8"/>
  </w:num>
  <w:num w:numId="8">
    <w:abstractNumId w:val="6"/>
  </w:num>
  <w:num w:numId="9">
    <w:abstractNumId w:val="3"/>
  </w:num>
  <w:num w:numId="10">
    <w:abstractNumId w:val="3"/>
  </w:num>
  <w:num w:numId="11">
    <w:abstractNumId w:val="3"/>
  </w:num>
  <w:num w:numId="12">
    <w:abstractNumId w:val="3"/>
  </w:num>
  <w:num w:numId="13">
    <w:abstractNumId w:val="3"/>
  </w:num>
  <w:num w:numId="14">
    <w:abstractNumId w:val="3"/>
  </w:num>
  <w:num w:numId="15">
    <w:abstractNumId w:val="5"/>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avina Ralambosoa">
    <w15:presenceInfo w15:providerId="Windows Live" w15:userId="3b10b59adc9a3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FD"/>
    <w:rsid w:val="0003095C"/>
    <w:rsid w:val="00084AAD"/>
    <w:rsid w:val="000869F9"/>
    <w:rsid w:val="000A3627"/>
    <w:rsid w:val="000B1467"/>
    <w:rsid w:val="000B5F1F"/>
    <w:rsid w:val="000C78E3"/>
    <w:rsid w:val="000D2DFC"/>
    <w:rsid w:val="000E2772"/>
    <w:rsid w:val="000E4CCE"/>
    <w:rsid w:val="000E7D34"/>
    <w:rsid w:val="001552D7"/>
    <w:rsid w:val="0016760B"/>
    <w:rsid w:val="00170A36"/>
    <w:rsid w:val="00181B4F"/>
    <w:rsid w:val="001823E8"/>
    <w:rsid w:val="0019038E"/>
    <w:rsid w:val="00196784"/>
    <w:rsid w:val="001A4C7F"/>
    <w:rsid w:val="001A5118"/>
    <w:rsid w:val="001A5C49"/>
    <w:rsid w:val="001A6C22"/>
    <w:rsid w:val="001B24AC"/>
    <w:rsid w:val="001C151F"/>
    <w:rsid w:val="001C2F73"/>
    <w:rsid w:val="00247E4F"/>
    <w:rsid w:val="00250AD9"/>
    <w:rsid w:val="0026011D"/>
    <w:rsid w:val="00271B35"/>
    <w:rsid w:val="00276709"/>
    <w:rsid w:val="00290FB8"/>
    <w:rsid w:val="002B24B1"/>
    <w:rsid w:val="002C24F7"/>
    <w:rsid w:val="002C346E"/>
    <w:rsid w:val="002D58E3"/>
    <w:rsid w:val="002F706D"/>
    <w:rsid w:val="00301458"/>
    <w:rsid w:val="00307F6A"/>
    <w:rsid w:val="00314058"/>
    <w:rsid w:val="00316341"/>
    <w:rsid w:val="00320CCB"/>
    <w:rsid w:val="0033539C"/>
    <w:rsid w:val="00341942"/>
    <w:rsid w:val="00363526"/>
    <w:rsid w:val="00375BE2"/>
    <w:rsid w:val="0038720D"/>
    <w:rsid w:val="00394E8B"/>
    <w:rsid w:val="003A536A"/>
    <w:rsid w:val="003C6C8D"/>
    <w:rsid w:val="003E3BF3"/>
    <w:rsid w:val="003E6C8C"/>
    <w:rsid w:val="003F5D34"/>
    <w:rsid w:val="00411FD5"/>
    <w:rsid w:val="00412563"/>
    <w:rsid w:val="004132A3"/>
    <w:rsid w:val="00455198"/>
    <w:rsid w:val="004642ED"/>
    <w:rsid w:val="00476A59"/>
    <w:rsid w:val="00480520"/>
    <w:rsid w:val="00495C6F"/>
    <w:rsid w:val="00501235"/>
    <w:rsid w:val="00507987"/>
    <w:rsid w:val="00511560"/>
    <w:rsid w:val="0051563C"/>
    <w:rsid w:val="0052421C"/>
    <w:rsid w:val="00547EA9"/>
    <w:rsid w:val="005529E1"/>
    <w:rsid w:val="00570A5A"/>
    <w:rsid w:val="005A438B"/>
    <w:rsid w:val="005B33B5"/>
    <w:rsid w:val="005C7A59"/>
    <w:rsid w:val="005D3D4E"/>
    <w:rsid w:val="005D75BF"/>
    <w:rsid w:val="005E5A45"/>
    <w:rsid w:val="005E7C59"/>
    <w:rsid w:val="005F2929"/>
    <w:rsid w:val="0062425D"/>
    <w:rsid w:val="00665C3B"/>
    <w:rsid w:val="00673E35"/>
    <w:rsid w:val="00673F75"/>
    <w:rsid w:val="00676F90"/>
    <w:rsid w:val="00686D6F"/>
    <w:rsid w:val="00694FD5"/>
    <w:rsid w:val="006D2512"/>
    <w:rsid w:val="006E6942"/>
    <w:rsid w:val="006F2990"/>
    <w:rsid w:val="0072248B"/>
    <w:rsid w:val="0073095D"/>
    <w:rsid w:val="007316A6"/>
    <w:rsid w:val="0077526C"/>
    <w:rsid w:val="00792766"/>
    <w:rsid w:val="00795E1A"/>
    <w:rsid w:val="007B33FB"/>
    <w:rsid w:val="007B47BF"/>
    <w:rsid w:val="007B5AE3"/>
    <w:rsid w:val="007E48F9"/>
    <w:rsid w:val="007E52FD"/>
    <w:rsid w:val="00811F26"/>
    <w:rsid w:val="0083035C"/>
    <w:rsid w:val="00830AC6"/>
    <w:rsid w:val="00871B08"/>
    <w:rsid w:val="008A4C43"/>
    <w:rsid w:val="008C1F45"/>
    <w:rsid w:val="008D4A6C"/>
    <w:rsid w:val="008F34C0"/>
    <w:rsid w:val="009002A0"/>
    <w:rsid w:val="00911EAE"/>
    <w:rsid w:val="00914B43"/>
    <w:rsid w:val="00916A77"/>
    <w:rsid w:val="00926548"/>
    <w:rsid w:val="0093451E"/>
    <w:rsid w:val="009672B8"/>
    <w:rsid w:val="00980BFA"/>
    <w:rsid w:val="009A31C2"/>
    <w:rsid w:val="009B6A8D"/>
    <w:rsid w:val="009C0004"/>
    <w:rsid w:val="009D2DDB"/>
    <w:rsid w:val="009E7BDA"/>
    <w:rsid w:val="00A07CB4"/>
    <w:rsid w:val="00A22BAD"/>
    <w:rsid w:val="00A3738A"/>
    <w:rsid w:val="00A54618"/>
    <w:rsid w:val="00A5643A"/>
    <w:rsid w:val="00A6294C"/>
    <w:rsid w:val="00A63D6E"/>
    <w:rsid w:val="00A80F86"/>
    <w:rsid w:val="00AB5ABA"/>
    <w:rsid w:val="00AB7043"/>
    <w:rsid w:val="00AE05D5"/>
    <w:rsid w:val="00AE2384"/>
    <w:rsid w:val="00AF2932"/>
    <w:rsid w:val="00B112FD"/>
    <w:rsid w:val="00B310F8"/>
    <w:rsid w:val="00B37B9C"/>
    <w:rsid w:val="00B64AA8"/>
    <w:rsid w:val="00B92DBB"/>
    <w:rsid w:val="00BA3BEB"/>
    <w:rsid w:val="00BF2484"/>
    <w:rsid w:val="00C01A6F"/>
    <w:rsid w:val="00C229AD"/>
    <w:rsid w:val="00C4532C"/>
    <w:rsid w:val="00C623B0"/>
    <w:rsid w:val="00C6544B"/>
    <w:rsid w:val="00C92CD0"/>
    <w:rsid w:val="00CB236D"/>
    <w:rsid w:val="00CB3C46"/>
    <w:rsid w:val="00CB5044"/>
    <w:rsid w:val="00CD76AD"/>
    <w:rsid w:val="00CF0D22"/>
    <w:rsid w:val="00CF6A2B"/>
    <w:rsid w:val="00D02884"/>
    <w:rsid w:val="00D13799"/>
    <w:rsid w:val="00D3243E"/>
    <w:rsid w:val="00D41CE8"/>
    <w:rsid w:val="00D516D1"/>
    <w:rsid w:val="00D56A41"/>
    <w:rsid w:val="00D67F3C"/>
    <w:rsid w:val="00D73208"/>
    <w:rsid w:val="00D74826"/>
    <w:rsid w:val="00D84E9D"/>
    <w:rsid w:val="00DA007D"/>
    <w:rsid w:val="00DB23A9"/>
    <w:rsid w:val="00DD6A62"/>
    <w:rsid w:val="00DF5C65"/>
    <w:rsid w:val="00E21006"/>
    <w:rsid w:val="00E224ED"/>
    <w:rsid w:val="00E23C38"/>
    <w:rsid w:val="00E37B9B"/>
    <w:rsid w:val="00E52E76"/>
    <w:rsid w:val="00E53306"/>
    <w:rsid w:val="00E66960"/>
    <w:rsid w:val="00E9767D"/>
    <w:rsid w:val="00EA4920"/>
    <w:rsid w:val="00EA5B97"/>
    <w:rsid w:val="00EB610A"/>
    <w:rsid w:val="00EB7CF6"/>
    <w:rsid w:val="00EC53A6"/>
    <w:rsid w:val="00ED775D"/>
    <w:rsid w:val="00EE5294"/>
    <w:rsid w:val="00EE54B6"/>
    <w:rsid w:val="00EF047F"/>
    <w:rsid w:val="00F27799"/>
    <w:rsid w:val="00F3491E"/>
    <w:rsid w:val="00F3552A"/>
    <w:rsid w:val="00F47466"/>
    <w:rsid w:val="00F50213"/>
    <w:rsid w:val="00F579FF"/>
    <w:rsid w:val="00F65189"/>
    <w:rsid w:val="00F70514"/>
    <w:rsid w:val="00F81880"/>
    <w:rsid w:val="00F8374B"/>
    <w:rsid w:val="00F866BA"/>
    <w:rsid w:val="00F869A7"/>
    <w:rsid w:val="00F86BCD"/>
    <w:rsid w:val="00FA2DEE"/>
    <w:rsid w:val="00FB17FE"/>
    <w:rsid w:val="00FB3EF4"/>
    <w:rsid w:val="00FC528C"/>
    <w:rsid w:val="00FD1858"/>
    <w:rsid w:val="00FE023F"/>
    <w:rsid w:val="00FE347F"/>
    <w:rsid w:val="00FE7836"/>
    <w:rsid w:val="00FF55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link w:val="Titre4Car"/>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styleId="En-ttedetabledesmatires">
    <w:name w:val="TOC Heading"/>
    <w:basedOn w:val="Titre1"/>
    <w:next w:val="Normal"/>
    <w:uiPriority w:val="39"/>
    <w:unhideWhenUsed/>
    <w:qFormat/>
    <w:rsid w:val="00811F26"/>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fr-FR"/>
    </w:rPr>
  </w:style>
  <w:style w:type="character" w:customStyle="1" w:styleId="Titre4Car">
    <w:name w:val="Titre 4 Car"/>
    <w:basedOn w:val="Policepardfaut"/>
    <w:link w:val="Titre4"/>
    <w:rsid w:val="008A4C43"/>
    <w:rPr>
      <w:b/>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2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fr.openclassrooms.com/informatique/cours/apprenez-le-fonctionnement-des-reseaux-tcp-i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fr.finance.yahoo.com/devises/convertisseu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C36E5-970F-4C07-B0C3-240BAFC9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2640</TotalTime>
  <Pages>1</Pages>
  <Words>1523</Words>
  <Characters>8378</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toavina Ralambosoa</cp:lastModifiedBy>
  <cp:revision>46</cp:revision>
  <cp:lastPrinted>1900-12-31T21:32:00Z</cp:lastPrinted>
  <dcterms:created xsi:type="dcterms:W3CDTF">2016-06-06T11:50:00Z</dcterms:created>
  <dcterms:modified xsi:type="dcterms:W3CDTF">2017-10-31T03:58:00Z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